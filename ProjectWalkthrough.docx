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9085958"/>
        <w:docPartObj>
          <w:docPartGallery w:val="Cover Pages"/>
          <w:docPartUnique/>
        </w:docPartObj>
      </w:sdtPr>
      <w:sdtEndPr/>
      <w:sdtContent>
        <w:p w:rsidR="008B7737" w:rsidRDefault="008B7737">
          <w:r>
            <w:rPr>
              <w:noProof/>
            </w:rPr>
            <mc:AlternateContent>
              <mc:Choice Requires="wps">
                <w:drawing>
                  <wp:anchor distT="0" distB="0" distL="114300" distR="114300" simplePos="0" relativeHeight="251665408" behindDoc="0" locked="0" layoutInCell="1" allowOverlap="1" wp14:anchorId="7DFFD932" wp14:editId="5B3C3EA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B7737" w:rsidRDefault="008B7737">
                                    <w:pPr>
                                      <w:pStyle w:val="Title"/>
                                      <w:pBdr>
                                        <w:bottom w:val="none" w:sz="0" w:space="0" w:color="auto"/>
                                      </w:pBdr>
                                      <w:jc w:val="right"/>
                                      <w:rPr>
                                        <w:caps/>
                                        <w:color w:val="FFFFFF" w:themeColor="background1"/>
                                        <w:sz w:val="72"/>
                                        <w:szCs w:val="72"/>
                                      </w:rPr>
                                    </w:pPr>
                                    <w:r>
                                      <w:rPr>
                                        <w:caps/>
                                        <w:color w:val="FFFFFF" w:themeColor="background1"/>
                                        <w:sz w:val="72"/>
                                        <w:szCs w:val="72"/>
                                      </w:rPr>
                                      <w:t>Joint Venture 2k15</w:t>
                                    </w:r>
                                  </w:p>
                                </w:sdtContent>
                              </w:sdt>
                              <w:p w:rsidR="008B7737" w:rsidRDefault="008B7737">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B7737" w:rsidRDefault="0010441C">
                                    <w:pPr>
                                      <w:spacing w:before="240"/>
                                      <w:ind w:left="1008"/>
                                      <w:jc w:val="right"/>
                                      <w:rPr>
                                        <w:color w:val="FFFFFF" w:themeColor="background1"/>
                                      </w:rPr>
                                    </w:pPr>
                                    <w:r>
                                      <w:rPr>
                                        <w:color w:val="FFFFFF" w:themeColor="background1"/>
                                        <w:sz w:val="21"/>
                                        <w:szCs w:val="21"/>
                                      </w:rPr>
                                      <w:t>This document has the essentials to know while working on the project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540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B7737" w:rsidRDefault="008B7737">
                              <w:pPr>
                                <w:pStyle w:val="Title"/>
                                <w:pBdr>
                                  <w:bottom w:val="none" w:sz="0" w:space="0" w:color="auto"/>
                                </w:pBdr>
                                <w:jc w:val="right"/>
                                <w:rPr>
                                  <w:caps/>
                                  <w:color w:val="FFFFFF" w:themeColor="background1"/>
                                  <w:sz w:val="72"/>
                                  <w:szCs w:val="72"/>
                                </w:rPr>
                              </w:pPr>
                              <w:r>
                                <w:rPr>
                                  <w:caps/>
                                  <w:color w:val="FFFFFF" w:themeColor="background1"/>
                                  <w:sz w:val="72"/>
                                  <w:szCs w:val="72"/>
                                </w:rPr>
                                <w:t>Joint Venture 2k15</w:t>
                              </w:r>
                            </w:p>
                          </w:sdtContent>
                        </w:sdt>
                        <w:p w:rsidR="008B7737" w:rsidRDefault="008B7737">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8B7737" w:rsidRDefault="0010441C">
                              <w:pPr>
                                <w:spacing w:before="240"/>
                                <w:ind w:left="1008"/>
                                <w:jc w:val="right"/>
                                <w:rPr>
                                  <w:color w:val="FFFFFF" w:themeColor="background1"/>
                                </w:rPr>
                              </w:pPr>
                              <w:r>
                                <w:rPr>
                                  <w:color w:val="FFFFFF" w:themeColor="background1"/>
                                  <w:sz w:val="21"/>
                                  <w:szCs w:val="21"/>
                                </w:rPr>
                                <w:t>This document has the essentials to know while working on the project</w:t>
                              </w:r>
                            </w:p>
                          </w:sdtContent>
                        </w:sdt>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13DB297" wp14:editId="26F91DB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B7737" w:rsidRDefault="0010441C">
                                    <w:pPr>
                                      <w:pStyle w:val="Subtitle"/>
                                      <w:rPr>
                                        <w:color w:val="FFFFFF" w:themeColor="background1"/>
                                      </w:rPr>
                                    </w:pPr>
                                    <w:r>
                                      <w:rPr>
                                        <w:color w:val="FFFFFF" w:themeColor="background1"/>
                                      </w:rPr>
                                      <w:t>A techCompeer solution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643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RrrA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kUlnI2m2UB2RXRbS2DnDbxps5IY5f8cszhk2H3eH/4aHVNCVFIY/Smqwv957D/pIf5RS0uHc&#10;ltT93DMrKFFfNQ7GbDlHXuGkx9vp4nyOF/tKtH0p0vv2CpAfM9xThsffYODV+CsttE+4ZNbBL4qY&#10;5ui9pNzb8XLl00bBNcXFeh3VcLwN8xv9YHgAD5UOVH3sn5g1A589jsItjFPOije0TrrBUsN670E2&#10;kfOh1qmyQw9wNUQyDWss7J6X96j1vGxXvwE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i4pUa6wCAAC0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B7737" w:rsidRDefault="0010441C">
                              <w:pPr>
                                <w:pStyle w:val="Subtitle"/>
                                <w:rPr>
                                  <w:color w:val="FFFFFF" w:themeColor="background1"/>
                                </w:rPr>
                              </w:pPr>
                              <w:r>
                                <w:rPr>
                                  <w:color w:val="FFFFFF" w:themeColor="background1"/>
                                </w:rPr>
                                <w:t xml:space="preserve">A </w:t>
                              </w:r>
                              <w:proofErr w:type="spellStart"/>
                              <w:r>
                                <w:rPr>
                                  <w:color w:val="FFFFFF" w:themeColor="background1"/>
                                </w:rPr>
                                <w:t>techCompeer</w:t>
                              </w:r>
                              <w:proofErr w:type="spellEnd"/>
                              <w:r>
                                <w:rPr>
                                  <w:color w:val="FFFFFF" w:themeColor="background1"/>
                                </w:rPr>
                                <w:t xml:space="preserve"> solution</w:t>
                              </w:r>
                            </w:p>
                          </w:sdtContent>
                        </w:sdt>
                      </w:txbxContent>
                    </v:textbox>
                    <w10:wrap anchorx="page" anchory="page"/>
                  </v:rect>
                </w:pict>
              </mc:Fallback>
            </mc:AlternateContent>
          </w:r>
        </w:p>
        <w:p w:rsidR="008B7737" w:rsidRDefault="008B7737"/>
        <w:p w:rsidR="0067463E" w:rsidRPr="00CD6397" w:rsidRDefault="008B7737" w:rsidP="00CD6397">
          <w:pPr>
            <w:rPr>
              <w:rFonts w:asciiTheme="majorHAnsi" w:eastAsiaTheme="majorEastAsia" w:hAnsiTheme="majorHAnsi" w:cstheme="majorBidi"/>
              <w:b/>
              <w:bCs/>
              <w:color w:val="365F91" w:themeColor="accent1" w:themeShade="BF"/>
              <w:sz w:val="28"/>
              <w:szCs w:val="28"/>
            </w:rPr>
          </w:pPr>
          <w:r>
            <w:br w:type="page"/>
          </w:r>
        </w:p>
      </w:sdtContent>
    </w:sdt>
    <w:p w:rsidR="004D136C" w:rsidRDefault="004D136C">
      <w:pPr>
        <w:pStyle w:val="TOCHeading"/>
        <w:rPr>
          <w:rFonts w:asciiTheme="minorHAnsi" w:eastAsiaTheme="minorHAnsi" w:hAnsiTheme="minorHAnsi" w:cstheme="minorBidi"/>
          <w:b w:val="0"/>
          <w:bCs w:val="0"/>
          <w:color w:val="auto"/>
          <w:sz w:val="22"/>
          <w:szCs w:val="22"/>
          <w:lang w:eastAsia="en-US"/>
        </w:rPr>
      </w:pPr>
      <w:bookmarkStart w:id="0" w:name="_Toc428142997"/>
      <w:r w:rsidRPr="00097756">
        <w:rPr>
          <w:rStyle w:val="Heading1Char"/>
        </w:rPr>
        <w:lastRenderedPageBreak/>
        <w:t>Revision Table</w:t>
      </w:r>
      <w:bookmarkEnd w:id="0"/>
    </w:p>
    <w:tbl>
      <w:tblPr>
        <w:tblStyle w:val="TableGrid"/>
        <w:tblW w:w="0" w:type="auto"/>
        <w:tblLook w:val="04A0" w:firstRow="1" w:lastRow="0" w:firstColumn="1" w:lastColumn="0" w:noHBand="0" w:noVBand="1"/>
      </w:tblPr>
      <w:tblGrid>
        <w:gridCol w:w="1458"/>
        <w:gridCol w:w="4926"/>
        <w:gridCol w:w="3192"/>
      </w:tblGrid>
      <w:tr w:rsidR="004D136C" w:rsidRPr="00E35036" w:rsidTr="00E35036">
        <w:tc>
          <w:tcPr>
            <w:tcW w:w="1458" w:type="dxa"/>
            <w:shd w:val="clear" w:color="auto" w:fill="D9D9D9" w:themeFill="background1" w:themeFillShade="D9"/>
          </w:tcPr>
          <w:p w:rsidR="004D136C" w:rsidRPr="00E35036" w:rsidRDefault="004D136C" w:rsidP="004D136C">
            <w:pPr>
              <w:rPr>
                <w:b/>
              </w:rPr>
            </w:pPr>
            <w:r w:rsidRPr="00E35036">
              <w:rPr>
                <w:b/>
              </w:rPr>
              <w:t>Date</w:t>
            </w:r>
          </w:p>
        </w:tc>
        <w:tc>
          <w:tcPr>
            <w:tcW w:w="4926" w:type="dxa"/>
            <w:shd w:val="clear" w:color="auto" w:fill="D9D9D9" w:themeFill="background1" w:themeFillShade="D9"/>
          </w:tcPr>
          <w:p w:rsidR="004D136C" w:rsidRPr="00E35036" w:rsidRDefault="004D136C" w:rsidP="004D136C">
            <w:pPr>
              <w:rPr>
                <w:b/>
              </w:rPr>
            </w:pPr>
            <w:r w:rsidRPr="00E35036">
              <w:rPr>
                <w:b/>
              </w:rPr>
              <w:t>Revision</w:t>
            </w:r>
          </w:p>
        </w:tc>
        <w:tc>
          <w:tcPr>
            <w:tcW w:w="3192" w:type="dxa"/>
            <w:shd w:val="clear" w:color="auto" w:fill="D9D9D9" w:themeFill="background1" w:themeFillShade="D9"/>
          </w:tcPr>
          <w:p w:rsidR="004D136C" w:rsidRPr="00E35036" w:rsidRDefault="004D136C" w:rsidP="004D136C">
            <w:pPr>
              <w:rPr>
                <w:b/>
              </w:rPr>
            </w:pPr>
            <w:r w:rsidRPr="00E35036">
              <w:rPr>
                <w:b/>
              </w:rPr>
              <w:t>Author</w:t>
            </w:r>
          </w:p>
        </w:tc>
      </w:tr>
      <w:tr w:rsidR="004D136C" w:rsidTr="004D136C">
        <w:tc>
          <w:tcPr>
            <w:tcW w:w="1458" w:type="dxa"/>
          </w:tcPr>
          <w:p w:rsidR="004D136C" w:rsidRDefault="004D136C" w:rsidP="004D136C">
            <w:r>
              <w:t>16 Aug 2015</w:t>
            </w:r>
          </w:p>
        </w:tc>
        <w:tc>
          <w:tcPr>
            <w:tcW w:w="4926" w:type="dxa"/>
          </w:tcPr>
          <w:p w:rsidR="004D136C" w:rsidRDefault="004D136C" w:rsidP="004D136C">
            <w:r>
              <w:t>Initial</w:t>
            </w:r>
          </w:p>
        </w:tc>
        <w:tc>
          <w:tcPr>
            <w:tcW w:w="3192" w:type="dxa"/>
          </w:tcPr>
          <w:p w:rsidR="004D136C" w:rsidRDefault="004D136C" w:rsidP="004D136C">
            <w:r>
              <w:t>Naveen</w:t>
            </w:r>
          </w:p>
        </w:tc>
      </w:tr>
      <w:tr w:rsidR="004D136C" w:rsidTr="004D136C">
        <w:tc>
          <w:tcPr>
            <w:tcW w:w="1458" w:type="dxa"/>
          </w:tcPr>
          <w:p w:rsidR="004D136C" w:rsidRDefault="003D0874" w:rsidP="004D136C">
            <w:r>
              <w:t>22 Aug 2015</w:t>
            </w:r>
          </w:p>
        </w:tc>
        <w:tc>
          <w:tcPr>
            <w:tcW w:w="4926" w:type="dxa"/>
          </w:tcPr>
          <w:p w:rsidR="004D136C" w:rsidRDefault="003D0874" w:rsidP="004D136C">
            <w:r>
              <w:t>Added Static Data – Walkthrough</w:t>
            </w:r>
          </w:p>
        </w:tc>
        <w:tc>
          <w:tcPr>
            <w:tcW w:w="3192" w:type="dxa"/>
          </w:tcPr>
          <w:p w:rsidR="004D136C" w:rsidRDefault="003D0874" w:rsidP="004D136C">
            <w:r>
              <w:t>Naveen</w:t>
            </w:r>
          </w:p>
        </w:tc>
      </w:tr>
      <w:tr w:rsidR="00130BB9" w:rsidTr="004D136C">
        <w:tc>
          <w:tcPr>
            <w:tcW w:w="1458" w:type="dxa"/>
          </w:tcPr>
          <w:p w:rsidR="00130BB9" w:rsidRDefault="003D0874" w:rsidP="004D136C">
            <w:r>
              <w:t>25 Aug 2015</w:t>
            </w:r>
          </w:p>
        </w:tc>
        <w:tc>
          <w:tcPr>
            <w:tcW w:w="4926" w:type="dxa"/>
          </w:tcPr>
          <w:p w:rsidR="00130BB9" w:rsidRDefault="003D0874" w:rsidP="004D136C">
            <w:r>
              <w:t>Updated Static Data – Walkthrough</w:t>
            </w:r>
          </w:p>
        </w:tc>
        <w:tc>
          <w:tcPr>
            <w:tcW w:w="3192" w:type="dxa"/>
          </w:tcPr>
          <w:p w:rsidR="00130BB9" w:rsidRDefault="003D0874" w:rsidP="004D136C">
            <w:r>
              <w:t>Naveen</w:t>
            </w:r>
          </w:p>
        </w:tc>
      </w:tr>
      <w:tr w:rsidR="00066EEC" w:rsidTr="004D136C">
        <w:trPr>
          <w:ins w:id="1" w:author="Naveen" w:date="2015-09-02T13:19:00Z"/>
        </w:trPr>
        <w:tc>
          <w:tcPr>
            <w:tcW w:w="1458" w:type="dxa"/>
          </w:tcPr>
          <w:p w:rsidR="00066EEC" w:rsidRDefault="00066EEC" w:rsidP="004D136C">
            <w:pPr>
              <w:rPr>
                <w:ins w:id="2" w:author="Naveen" w:date="2015-09-02T13:19:00Z"/>
              </w:rPr>
            </w:pPr>
            <w:ins w:id="3" w:author="Naveen" w:date="2015-09-02T13:19:00Z">
              <w:r>
                <w:t>02-Sep 2015</w:t>
              </w:r>
            </w:ins>
          </w:p>
        </w:tc>
        <w:tc>
          <w:tcPr>
            <w:tcW w:w="4926" w:type="dxa"/>
          </w:tcPr>
          <w:p w:rsidR="00066EEC" w:rsidRDefault="00066EEC" w:rsidP="004D136C">
            <w:pPr>
              <w:rPr>
                <w:ins w:id="4" w:author="Naveen" w:date="2015-09-02T13:19:00Z"/>
              </w:rPr>
            </w:pPr>
            <w:ins w:id="5" w:author="Naveen" w:date="2015-09-02T13:20:00Z">
              <w:r>
                <w:t xml:space="preserve">Addedd </w:t>
              </w:r>
            </w:ins>
            <w:ins w:id="6" w:author="Naveen" w:date="2015-09-02T13:19:00Z">
              <w:r>
                <w:t>Sass folder</w:t>
              </w:r>
            </w:ins>
            <w:ins w:id="7" w:author="Naveen" w:date="2015-09-02T13:20:00Z">
              <w:r>
                <w:t xml:space="preserve"> to modules</w:t>
              </w:r>
            </w:ins>
          </w:p>
        </w:tc>
        <w:tc>
          <w:tcPr>
            <w:tcW w:w="3192" w:type="dxa"/>
          </w:tcPr>
          <w:p w:rsidR="00066EEC" w:rsidRDefault="00066EEC" w:rsidP="004D136C">
            <w:pPr>
              <w:rPr>
                <w:ins w:id="8" w:author="Naveen" w:date="2015-09-02T13:19:00Z"/>
              </w:rPr>
            </w:pPr>
            <w:ins w:id="9" w:author="Naveen" w:date="2015-09-02T13:20:00Z">
              <w:r>
                <w:t>Naveen</w:t>
              </w:r>
            </w:ins>
            <w:bookmarkStart w:id="10" w:name="_GoBack"/>
            <w:bookmarkEnd w:id="10"/>
          </w:p>
        </w:tc>
      </w:tr>
    </w:tbl>
    <w:p w:rsidR="00130BB9" w:rsidRPr="004D136C" w:rsidRDefault="00130BB9" w:rsidP="004D136C"/>
    <w:sdt>
      <w:sdtPr>
        <w:rPr>
          <w:rFonts w:asciiTheme="minorHAnsi" w:eastAsiaTheme="minorHAnsi" w:hAnsiTheme="minorHAnsi" w:cstheme="minorBidi"/>
          <w:b w:val="0"/>
          <w:bCs w:val="0"/>
          <w:color w:val="auto"/>
          <w:sz w:val="22"/>
          <w:szCs w:val="22"/>
          <w:lang w:eastAsia="en-US"/>
        </w:rPr>
        <w:id w:val="-871300802"/>
        <w:docPartObj>
          <w:docPartGallery w:val="Table of Contents"/>
          <w:docPartUnique/>
        </w:docPartObj>
      </w:sdtPr>
      <w:sdtEndPr>
        <w:rPr>
          <w:noProof/>
        </w:rPr>
      </w:sdtEndPr>
      <w:sdtContent>
        <w:p w:rsidR="00011DD3" w:rsidRDefault="00011DD3">
          <w:pPr>
            <w:pStyle w:val="TOCHeading"/>
          </w:pPr>
          <w:r>
            <w:t>Table of Contents</w:t>
          </w:r>
        </w:p>
        <w:p w:rsidR="00960C09" w:rsidRDefault="00011DD3">
          <w:pPr>
            <w:pStyle w:val="TOC1"/>
            <w:tabs>
              <w:tab w:val="right" w:leader="dot" w:pos="9350"/>
            </w:tabs>
            <w:rPr>
              <w:noProof/>
              <w:lang w:eastAsia="en-US"/>
            </w:rPr>
          </w:pPr>
          <w:r>
            <w:fldChar w:fldCharType="begin"/>
          </w:r>
          <w:r>
            <w:instrText xml:space="preserve"> TOC \o "1-3" \h \z \u </w:instrText>
          </w:r>
          <w:r>
            <w:fldChar w:fldCharType="separate"/>
          </w:r>
          <w:hyperlink w:anchor="_Toc428142997" w:history="1">
            <w:r w:rsidR="00960C09" w:rsidRPr="0041239B">
              <w:rPr>
                <w:rStyle w:val="Hyperlink"/>
                <w:noProof/>
              </w:rPr>
              <w:t>Revision Table</w:t>
            </w:r>
            <w:r w:rsidR="00960C09">
              <w:rPr>
                <w:noProof/>
                <w:webHidden/>
              </w:rPr>
              <w:tab/>
            </w:r>
            <w:r w:rsidR="00960C09">
              <w:rPr>
                <w:noProof/>
                <w:webHidden/>
              </w:rPr>
              <w:fldChar w:fldCharType="begin"/>
            </w:r>
            <w:r w:rsidR="00960C09">
              <w:rPr>
                <w:noProof/>
                <w:webHidden/>
              </w:rPr>
              <w:instrText xml:space="preserve"> PAGEREF _Toc428142997 \h </w:instrText>
            </w:r>
            <w:r w:rsidR="00960C09">
              <w:rPr>
                <w:noProof/>
                <w:webHidden/>
              </w:rPr>
            </w:r>
            <w:r w:rsidR="00960C09">
              <w:rPr>
                <w:noProof/>
                <w:webHidden/>
              </w:rPr>
              <w:fldChar w:fldCharType="separate"/>
            </w:r>
            <w:r w:rsidR="00960C09">
              <w:rPr>
                <w:noProof/>
                <w:webHidden/>
              </w:rPr>
              <w:t>1</w:t>
            </w:r>
            <w:r w:rsidR="00960C09">
              <w:rPr>
                <w:noProof/>
                <w:webHidden/>
              </w:rPr>
              <w:fldChar w:fldCharType="end"/>
            </w:r>
          </w:hyperlink>
        </w:p>
        <w:p w:rsidR="00960C09" w:rsidRDefault="00066EEC">
          <w:pPr>
            <w:pStyle w:val="TOC1"/>
            <w:tabs>
              <w:tab w:val="right" w:leader="dot" w:pos="9350"/>
            </w:tabs>
            <w:rPr>
              <w:noProof/>
              <w:lang w:eastAsia="en-US"/>
            </w:rPr>
          </w:pPr>
          <w:hyperlink w:anchor="_Toc428142998" w:history="1">
            <w:r w:rsidR="00960C09" w:rsidRPr="0041239B">
              <w:rPr>
                <w:rStyle w:val="Hyperlink"/>
                <w:noProof/>
              </w:rPr>
              <w:t>Categorizing Application Units</w:t>
            </w:r>
            <w:r w:rsidR="00960C09">
              <w:rPr>
                <w:noProof/>
                <w:webHidden/>
              </w:rPr>
              <w:tab/>
            </w:r>
            <w:r w:rsidR="00960C09">
              <w:rPr>
                <w:noProof/>
                <w:webHidden/>
              </w:rPr>
              <w:fldChar w:fldCharType="begin"/>
            </w:r>
            <w:r w:rsidR="00960C09">
              <w:rPr>
                <w:noProof/>
                <w:webHidden/>
              </w:rPr>
              <w:instrText xml:space="preserve"> PAGEREF _Toc428142998 \h </w:instrText>
            </w:r>
            <w:r w:rsidR="00960C09">
              <w:rPr>
                <w:noProof/>
                <w:webHidden/>
              </w:rPr>
            </w:r>
            <w:r w:rsidR="00960C09">
              <w:rPr>
                <w:noProof/>
                <w:webHidden/>
              </w:rPr>
              <w:fldChar w:fldCharType="separate"/>
            </w:r>
            <w:r w:rsidR="00960C09">
              <w:rPr>
                <w:noProof/>
                <w:webHidden/>
              </w:rPr>
              <w:t>2</w:t>
            </w:r>
            <w:r w:rsidR="00960C09">
              <w:rPr>
                <w:noProof/>
                <w:webHidden/>
              </w:rPr>
              <w:fldChar w:fldCharType="end"/>
            </w:r>
          </w:hyperlink>
        </w:p>
        <w:p w:rsidR="00960C09" w:rsidRDefault="00066EEC">
          <w:pPr>
            <w:pStyle w:val="TOC1"/>
            <w:tabs>
              <w:tab w:val="right" w:leader="dot" w:pos="9350"/>
            </w:tabs>
            <w:rPr>
              <w:noProof/>
              <w:lang w:eastAsia="en-US"/>
            </w:rPr>
          </w:pPr>
          <w:hyperlink w:anchor="_Toc428142999" w:history="1">
            <w:r w:rsidR="00960C09" w:rsidRPr="0041239B">
              <w:rPr>
                <w:rStyle w:val="Hyperlink"/>
                <w:noProof/>
              </w:rPr>
              <w:t>Back End</w:t>
            </w:r>
            <w:r w:rsidR="00960C09">
              <w:rPr>
                <w:noProof/>
                <w:webHidden/>
              </w:rPr>
              <w:tab/>
            </w:r>
            <w:r w:rsidR="00960C09">
              <w:rPr>
                <w:noProof/>
                <w:webHidden/>
              </w:rPr>
              <w:fldChar w:fldCharType="begin"/>
            </w:r>
            <w:r w:rsidR="00960C09">
              <w:rPr>
                <w:noProof/>
                <w:webHidden/>
              </w:rPr>
              <w:instrText xml:space="preserve"> PAGEREF _Toc428142999 \h </w:instrText>
            </w:r>
            <w:r w:rsidR="00960C09">
              <w:rPr>
                <w:noProof/>
                <w:webHidden/>
              </w:rPr>
            </w:r>
            <w:r w:rsidR="00960C09">
              <w:rPr>
                <w:noProof/>
                <w:webHidden/>
              </w:rPr>
              <w:fldChar w:fldCharType="separate"/>
            </w:r>
            <w:r w:rsidR="00960C09">
              <w:rPr>
                <w:noProof/>
                <w:webHidden/>
              </w:rPr>
              <w:t>2</w:t>
            </w:r>
            <w:r w:rsidR="00960C09">
              <w:rPr>
                <w:noProof/>
                <w:webHidden/>
              </w:rPr>
              <w:fldChar w:fldCharType="end"/>
            </w:r>
          </w:hyperlink>
        </w:p>
        <w:p w:rsidR="00960C09" w:rsidRDefault="00066EEC">
          <w:pPr>
            <w:pStyle w:val="TOC1"/>
            <w:tabs>
              <w:tab w:val="right" w:leader="dot" w:pos="9350"/>
            </w:tabs>
            <w:rPr>
              <w:noProof/>
              <w:lang w:eastAsia="en-US"/>
            </w:rPr>
          </w:pPr>
          <w:hyperlink w:anchor="_Toc428143000" w:history="1">
            <w:r w:rsidR="00960C09" w:rsidRPr="0041239B">
              <w:rPr>
                <w:rStyle w:val="Hyperlink"/>
                <w:noProof/>
              </w:rPr>
              <w:t>Front End</w:t>
            </w:r>
            <w:r w:rsidR="00960C09">
              <w:rPr>
                <w:noProof/>
                <w:webHidden/>
              </w:rPr>
              <w:tab/>
            </w:r>
            <w:r w:rsidR="00960C09">
              <w:rPr>
                <w:noProof/>
                <w:webHidden/>
              </w:rPr>
              <w:fldChar w:fldCharType="begin"/>
            </w:r>
            <w:r w:rsidR="00960C09">
              <w:rPr>
                <w:noProof/>
                <w:webHidden/>
              </w:rPr>
              <w:instrText xml:space="preserve"> PAGEREF _Toc428143000 \h </w:instrText>
            </w:r>
            <w:r w:rsidR="00960C09">
              <w:rPr>
                <w:noProof/>
                <w:webHidden/>
              </w:rPr>
            </w:r>
            <w:r w:rsidR="00960C09">
              <w:rPr>
                <w:noProof/>
                <w:webHidden/>
              </w:rPr>
              <w:fldChar w:fldCharType="separate"/>
            </w:r>
            <w:r w:rsidR="00960C09">
              <w:rPr>
                <w:noProof/>
                <w:webHidden/>
              </w:rPr>
              <w:t>2</w:t>
            </w:r>
            <w:r w:rsidR="00960C09">
              <w:rPr>
                <w:noProof/>
                <w:webHidden/>
              </w:rPr>
              <w:fldChar w:fldCharType="end"/>
            </w:r>
          </w:hyperlink>
        </w:p>
        <w:p w:rsidR="00960C09" w:rsidRDefault="00066EEC">
          <w:pPr>
            <w:pStyle w:val="TOC1"/>
            <w:tabs>
              <w:tab w:val="right" w:leader="dot" w:pos="9350"/>
            </w:tabs>
            <w:rPr>
              <w:noProof/>
              <w:lang w:eastAsia="en-US"/>
            </w:rPr>
          </w:pPr>
          <w:hyperlink w:anchor="_Toc428143001" w:history="1">
            <w:r w:rsidR="00960C09" w:rsidRPr="0041239B">
              <w:rPr>
                <w:rStyle w:val="Hyperlink"/>
                <w:noProof/>
              </w:rPr>
              <w:t>Routes in the Application</w:t>
            </w:r>
            <w:r w:rsidR="00960C09">
              <w:rPr>
                <w:noProof/>
                <w:webHidden/>
              </w:rPr>
              <w:tab/>
            </w:r>
            <w:r w:rsidR="00960C09">
              <w:rPr>
                <w:noProof/>
                <w:webHidden/>
              </w:rPr>
              <w:fldChar w:fldCharType="begin"/>
            </w:r>
            <w:r w:rsidR="00960C09">
              <w:rPr>
                <w:noProof/>
                <w:webHidden/>
              </w:rPr>
              <w:instrText xml:space="preserve"> PAGEREF _Toc428143001 \h </w:instrText>
            </w:r>
            <w:r w:rsidR="00960C09">
              <w:rPr>
                <w:noProof/>
                <w:webHidden/>
              </w:rPr>
            </w:r>
            <w:r w:rsidR="00960C09">
              <w:rPr>
                <w:noProof/>
                <w:webHidden/>
              </w:rPr>
              <w:fldChar w:fldCharType="separate"/>
            </w:r>
            <w:r w:rsidR="00960C09">
              <w:rPr>
                <w:noProof/>
                <w:webHidden/>
              </w:rPr>
              <w:t>2</w:t>
            </w:r>
            <w:r w:rsidR="00960C09">
              <w:rPr>
                <w:noProof/>
                <w:webHidden/>
              </w:rPr>
              <w:fldChar w:fldCharType="end"/>
            </w:r>
          </w:hyperlink>
        </w:p>
        <w:p w:rsidR="00960C09" w:rsidRDefault="00066EEC">
          <w:pPr>
            <w:pStyle w:val="TOC1"/>
            <w:tabs>
              <w:tab w:val="right" w:leader="dot" w:pos="9350"/>
            </w:tabs>
            <w:rPr>
              <w:noProof/>
              <w:lang w:eastAsia="en-US"/>
            </w:rPr>
          </w:pPr>
          <w:hyperlink w:anchor="_Toc428143002" w:history="1">
            <w:r w:rsidR="00960C09" w:rsidRPr="0041239B">
              <w:rPr>
                <w:rStyle w:val="Hyperlink"/>
                <w:noProof/>
              </w:rPr>
              <w:t>Project Folder Structure</w:t>
            </w:r>
            <w:r w:rsidR="00960C09">
              <w:rPr>
                <w:noProof/>
                <w:webHidden/>
              </w:rPr>
              <w:tab/>
            </w:r>
            <w:r w:rsidR="00960C09">
              <w:rPr>
                <w:noProof/>
                <w:webHidden/>
              </w:rPr>
              <w:fldChar w:fldCharType="begin"/>
            </w:r>
            <w:r w:rsidR="00960C09">
              <w:rPr>
                <w:noProof/>
                <w:webHidden/>
              </w:rPr>
              <w:instrText xml:space="preserve"> PAGEREF _Toc428143002 \h </w:instrText>
            </w:r>
            <w:r w:rsidR="00960C09">
              <w:rPr>
                <w:noProof/>
                <w:webHidden/>
              </w:rPr>
            </w:r>
            <w:r w:rsidR="00960C09">
              <w:rPr>
                <w:noProof/>
                <w:webHidden/>
              </w:rPr>
              <w:fldChar w:fldCharType="separate"/>
            </w:r>
            <w:r w:rsidR="00960C09">
              <w:rPr>
                <w:noProof/>
                <w:webHidden/>
              </w:rPr>
              <w:t>3</w:t>
            </w:r>
            <w:r w:rsidR="00960C09">
              <w:rPr>
                <w:noProof/>
                <w:webHidden/>
              </w:rPr>
              <w:fldChar w:fldCharType="end"/>
            </w:r>
          </w:hyperlink>
        </w:p>
        <w:p w:rsidR="00960C09" w:rsidRDefault="00066EEC">
          <w:pPr>
            <w:pStyle w:val="TOC1"/>
            <w:tabs>
              <w:tab w:val="right" w:leader="dot" w:pos="9350"/>
            </w:tabs>
            <w:rPr>
              <w:noProof/>
              <w:lang w:eastAsia="en-US"/>
            </w:rPr>
          </w:pPr>
          <w:hyperlink w:anchor="_Toc428143003" w:history="1">
            <w:r w:rsidR="00960C09" w:rsidRPr="0041239B">
              <w:rPr>
                <w:rStyle w:val="Hyperlink"/>
                <w:noProof/>
              </w:rPr>
              <w:t>Other Backend Files</w:t>
            </w:r>
            <w:r w:rsidR="00960C09">
              <w:rPr>
                <w:noProof/>
                <w:webHidden/>
              </w:rPr>
              <w:tab/>
            </w:r>
            <w:r w:rsidR="00960C09">
              <w:rPr>
                <w:noProof/>
                <w:webHidden/>
              </w:rPr>
              <w:fldChar w:fldCharType="begin"/>
            </w:r>
            <w:r w:rsidR="00960C09">
              <w:rPr>
                <w:noProof/>
                <w:webHidden/>
              </w:rPr>
              <w:instrText xml:space="preserve"> PAGEREF _Toc428143003 \h </w:instrText>
            </w:r>
            <w:r w:rsidR="00960C09">
              <w:rPr>
                <w:noProof/>
                <w:webHidden/>
              </w:rPr>
            </w:r>
            <w:r w:rsidR="00960C09">
              <w:rPr>
                <w:noProof/>
                <w:webHidden/>
              </w:rPr>
              <w:fldChar w:fldCharType="separate"/>
            </w:r>
            <w:r w:rsidR="00960C09">
              <w:rPr>
                <w:noProof/>
                <w:webHidden/>
              </w:rPr>
              <w:t>5</w:t>
            </w:r>
            <w:r w:rsidR="00960C09">
              <w:rPr>
                <w:noProof/>
                <w:webHidden/>
              </w:rPr>
              <w:fldChar w:fldCharType="end"/>
            </w:r>
          </w:hyperlink>
        </w:p>
        <w:p w:rsidR="00960C09" w:rsidRDefault="00066EEC">
          <w:pPr>
            <w:pStyle w:val="TOC1"/>
            <w:tabs>
              <w:tab w:val="right" w:leader="dot" w:pos="9350"/>
            </w:tabs>
            <w:rPr>
              <w:noProof/>
              <w:lang w:eastAsia="en-US"/>
            </w:rPr>
          </w:pPr>
          <w:hyperlink w:anchor="_Toc428143004" w:history="1">
            <w:r w:rsidR="00960C09" w:rsidRPr="0041239B">
              <w:rPr>
                <w:rStyle w:val="Hyperlink"/>
                <w:noProof/>
              </w:rPr>
              <w:t>Front End Files – under the ‘public’ folder</w:t>
            </w:r>
            <w:r w:rsidR="00960C09">
              <w:rPr>
                <w:noProof/>
                <w:webHidden/>
              </w:rPr>
              <w:tab/>
            </w:r>
            <w:r w:rsidR="00960C09">
              <w:rPr>
                <w:noProof/>
                <w:webHidden/>
              </w:rPr>
              <w:fldChar w:fldCharType="begin"/>
            </w:r>
            <w:r w:rsidR="00960C09">
              <w:rPr>
                <w:noProof/>
                <w:webHidden/>
              </w:rPr>
              <w:instrText xml:space="preserve"> PAGEREF _Toc428143004 \h </w:instrText>
            </w:r>
            <w:r w:rsidR="00960C09">
              <w:rPr>
                <w:noProof/>
                <w:webHidden/>
              </w:rPr>
            </w:r>
            <w:r w:rsidR="00960C09">
              <w:rPr>
                <w:noProof/>
                <w:webHidden/>
              </w:rPr>
              <w:fldChar w:fldCharType="separate"/>
            </w:r>
            <w:r w:rsidR="00960C09">
              <w:rPr>
                <w:noProof/>
                <w:webHidden/>
              </w:rPr>
              <w:t>5</w:t>
            </w:r>
            <w:r w:rsidR="00960C09">
              <w:rPr>
                <w:noProof/>
                <w:webHidden/>
              </w:rPr>
              <w:fldChar w:fldCharType="end"/>
            </w:r>
          </w:hyperlink>
        </w:p>
        <w:p w:rsidR="00960C09" w:rsidRDefault="00066EEC">
          <w:pPr>
            <w:pStyle w:val="TOC1"/>
            <w:tabs>
              <w:tab w:val="right" w:leader="dot" w:pos="9350"/>
            </w:tabs>
            <w:rPr>
              <w:noProof/>
              <w:lang w:eastAsia="en-US"/>
            </w:rPr>
          </w:pPr>
          <w:hyperlink w:anchor="_Toc428143005" w:history="1">
            <w:r w:rsidR="00960C09" w:rsidRPr="0041239B">
              <w:rPr>
                <w:rStyle w:val="Hyperlink"/>
                <w:noProof/>
              </w:rPr>
              <w:t>Front End – Modules</w:t>
            </w:r>
            <w:r w:rsidR="00960C09">
              <w:rPr>
                <w:noProof/>
                <w:webHidden/>
              </w:rPr>
              <w:tab/>
            </w:r>
            <w:r w:rsidR="00960C09">
              <w:rPr>
                <w:noProof/>
                <w:webHidden/>
              </w:rPr>
              <w:fldChar w:fldCharType="begin"/>
            </w:r>
            <w:r w:rsidR="00960C09">
              <w:rPr>
                <w:noProof/>
                <w:webHidden/>
              </w:rPr>
              <w:instrText xml:space="preserve"> PAGEREF _Toc428143005 \h </w:instrText>
            </w:r>
            <w:r w:rsidR="00960C09">
              <w:rPr>
                <w:noProof/>
                <w:webHidden/>
              </w:rPr>
            </w:r>
            <w:r w:rsidR="00960C09">
              <w:rPr>
                <w:noProof/>
                <w:webHidden/>
              </w:rPr>
              <w:fldChar w:fldCharType="separate"/>
            </w:r>
            <w:r w:rsidR="00960C09">
              <w:rPr>
                <w:noProof/>
                <w:webHidden/>
              </w:rPr>
              <w:t>6</w:t>
            </w:r>
            <w:r w:rsidR="00960C09">
              <w:rPr>
                <w:noProof/>
                <w:webHidden/>
              </w:rPr>
              <w:fldChar w:fldCharType="end"/>
            </w:r>
          </w:hyperlink>
        </w:p>
        <w:p w:rsidR="00960C09" w:rsidRDefault="00066EEC">
          <w:pPr>
            <w:pStyle w:val="TOC2"/>
            <w:tabs>
              <w:tab w:val="right" w:leader="dot" w:pos="9350"/>
            </w:tabs>
            <w:rPr>
              <w:noProof/>
              <w:lang w:eastAsia="en-US"/>
            </w:rPr>
          </w:pPr>
          <w:hyperlink w:anchor="_Toc428143006" w:history="1">
            <w:r w:rsidR="00960C09" w:rsidRPr="0041239B">
              <w:rPr>
                <w:rStyle w:val="Hyperlink"/>
                <w:noProof/>
              </w:rPr>
              <w:t>Going a level under</w:t>
            </w:r>
            <w:r w:rsidR="00960C09">
              <w:rPr>
                <w:noProof/>
                <w:webHidden/>
              </w:rPr>
              <w:tab/>
            </w:r>
            <w:r w:rsidR="00960C09">
              <w:rPr>
                <w:noProof/>
                <w:webHidden/>
              </w:rPr>
              <w:fldChar w:fldCharType="begin"/>
            </w:r>
            <w:r w:rsidR="00960C09">
              <w:rPr>
                <w:noProof/>
                <w:webHidden/>
              </w:rPr>
              <w:instrText xml:space="preserve"> PAGEREF _Toc428143006 \h </w:instrText>
            </w:r>
            <w:r w:rsidR="00960C09">
              <w:rPr>
                <w:noProof/>
                <w:webHidden/>
              </w:rPr>
            </w:r>
            <w:r w:rsidR="00960C09">
              <w:rPr>
                <w:noProof/>
                <w:webHidden/>
              </w:rPr>
              <w:fldChar w:fldCharType="separate"/>
            </w:r>
            <w:r w:rsidR="00960C09">
              <w:rPr>
                <w:noProof/>
                <w:webHidden/>
              </w:rPr>
              <w:t>6</w:t>
            </w:r>
            <w:r w:rsidR="00960C09">
              <w:rPr>
                <w:noProof/>
                <w:webHidden/>
              </w:rPr>
              <w:fldChar w:fldCharType="end"/>
            </w:r>
          </w:hyperlink>
        </w:p>
        <w:p w:rsidR="00960C09" w:rsidRDefault="00066EEC">
          <w:pPr>
            <w:pStyle w:val="TOC2"/>
            <w:tabs>
              <w:tab w:val="right" w:leader="dot" w:pos="9350"/>
            </w:tabs>
            <w:rPr>
              <w:noProof/>
              <w:lang w:eastAsia="en-US"/>
            </w:rPr>
          </w:pPr>
          <w:hyperlink w:anchor="_Toc428143007" w:history="1">
            <w:r w:rsidR="00960C09" w:rsidRPr="0041239B">
              <w:rPr>
                <w:rStyle w:val="Hyperlink"/>
                <w:noProof/>
              </w:rPr>
              <w:t>Key files</w:t>
            </w:r>
            <w:r w:rsidR="00960C09">
              <w:rPr>
                <w:noProof/>
                <w:webHidden/>
              </w:rPr>
              <w:tab/>
            </w:r>
            <w:r w:rsidR="00960C09">
              <w:rPr>
                <w:noProof/>
                <w:webHidden/>
              </w:rPr>
              <w:fldChar w:fldCharType="begin"/>
            </w:r>
            <w:r w:rsidR="00960C09">
              <w:rPr>
                <w:noProof/>
                <w:webHidden/>
              </w:rPr>
              <w:instrText xml:space="preserve"> PAGEREF _Toc428143007 \h </w:instrText>
            </w:r>
            <w:r w:rsidR="00960C09">
              <w:rPr>
                <w:noProof/>
                <w:webHidden/>
              </w:rPr>
            </w:r>
            <w:r w:rsidR="00960C09">
              <w:rPr>
                <w:noProof/>
                <w:webHidden/>
              </w:rPr>
              <w:fldChar w:fldCharType="separate"/>
            </w:r>
            <w:r w:rsidR="00960C09">
              <w:rPr>
                <w:noProof/>
                <w:webHidden/>
              </w:rPr>
              <w:t>7</w:t>
            </w:r>
            <w:r w:rsidR="00960C09">
              <w:rPr>
                <w:noProof/>
                <w:webHidden/>
              </w:rPr>
              <w:fldChar w:fldCharType="end"/>
            </w:r>
          </w:hyperlink>
        </w:p>
        <w:p w:rsidR="00960C09" w:rsidRDefault="00066EEC">
          <w:pPr>
            <w:pStyle w:val="TOC3"/>
            <w:tabs>
              <w:tab w:val="right" w:leader="dot" w:pos="9350"/>
            </w:tabs>
            <w:rPr>
              <w:noProof/>
              <w:lang w:eastAsia="en-US"/>
            </w:rPr>
          </w:pPr>
          <w:hyperlink w:anchor="_Toc428143008" w:history="1">
            <w:r w:rsidR="00960C09" w:rsidRPr="0041239B">
              <w:rPr>
                <w:rStyle w:val="Hyperlink"/>
                <w:noProof/>
              </w:rPr>
              <w:t>js</w:t>
            </w:r>
            <w:r w:rsidR="00960C09">
              <w:rPr>
                <w:noProof/>
                <w:webHidden/>
              </w:rPr>
              <w:tab/>
            </w:r>
            <w:r w:rsidR="00960C09">
              <w:rPr>
                <w:noProof/>
                <w:webHidden/>
              </w:rPr>
              <w:fldChar w:fldCharType="begin"/>
            </w:r>
            <w:r w:rsidR="00960C09">
              <w:rPr>
                <w:noProof/>
                <w:webHidden/>
              </w:rPr>
              <w:instrText xml:space="preserve"> PAGEREF _Toc428143008 \h </w:instrText>
            </w:r>
            <w:r w:rsidR="00960C09">
              <w:rPr>
                <w:noProof/>
                <w:webHidden/>
              </w:rPr>
            </w:r>
            <w:r w:rsidR="00960C09">
              <w:rPr>
                <w:noProof/>
                <w:webHidden/>
              </w:rPr>
              <w:fldChar w:fldCharType="separate"/>
            </w:r>
            <w:r w:rsidR="00960C09">
              <w:rPr>
                <w:noProof/>
                <w:webHidden/>
              </w:rPr>
              <w:t>7</w:t>
            </w:r>
            <w:r w:rsidR="00960C09">
              <w:rPr>
                <w:noProof/>
                <w:webHidden/>
              </w:rPr>
              <w:fldChar w:fldCharType="end"/>
            </w:r>
          </w:hyperlink>
        </w:p>
        <w:p w:rsidR="00960C09" w:rsidRDefault="00066EEC">
          <w:pPr>
            <w:pStyle w:val="TOC3"/>
            <w:tabs>
              <w:tab w:val="right" w:leader="dot" w:pos="9350"/>
            </w:tabs>
            <w:rPr>
              <w:noProof/>
              <w:lang w:eastAsia="en-US"/>
            </w:rPr>
          </w:pPr>
          <w:hyperlink w:anchor="_Toc428143009" w:history="1">
            <w:r w:rsidR="00960C09" w:rsidRPr="0041239B">
              <w:rPr>
                <w:rStyle w:val="Hyperlink"/>
                <w:noProof/>
              </w:rPr>
              <w:t>less</w:t>
            </w:r>
            <w:r w:rsidR="00960C09">
              <w:rPr>
                <w:noProof/>
                <w:webHidden/>
              </w:rPr>
              <w:tab/>
            </w:r>
            <w:r w:rsidR="00960C09">
              <w:rPr>
                <w:noProof/>
                <w:webHidden/>
              </w:rPr>
              <w:fldChar w:fldCharType="begin"/>
            </w:r>
            <w:r w:rsidR="00960C09">
              <w:rPr>
                <w:noProof/>
                <w:webHidden/>
              </w:rPr>
              <w:instrText xml:space="preserve"> PAGEREF _Toc428143009 \h </w:instrText>
            </w:r>
            <w:r w:rsidR="00960C09">
              <w:rPr>
                <w:noProof/>
                <w:webHidden/>
              </w:rPr>
            </w:r>
            <w:r w:rsidR="00960C09">
              <w:rPr>
                <w:noProof/>
                <w:webHidden/>
              </w:rPr>
              <w:fldChar w:fldCharType="separate"/>
            </w:r>
            <w:r w:rsidR="00960C09">
              <w:rPr>
                <w:noProof/>
                <w:webHidden/>
              </w:rPr>
              <w:t>7</w:t>
            </w:r>
            <w:r w:rsidR="00960C09">
              <w:rPr>
                <w:noProof/>
                <w:webHidden/>
              </w:rPr>
              <w:fldChar w:fldCharType="end"/>
            </w:r>
          </w:hyperlink>
        </w:p>
        <w:p w:rsidR="00960C09" w:rsidRDefault="00066EEC">
          <w:pPr>
            <w:pStyle w:val="TOC2"/>
            <w:tabs>
              <w:tab w:val="right" w:leader="dot" w:pos="9350"/>
            </w:tabs>
            <w:rPr>
              <w:noProof/>
              <w:lang w:eastAsia="en-US"/>
            </w:rPr>
          </w:pPr>
          <w:hyperlink w:anchor="_Toc428143010" w:history="1">
            <w:r w:rsidR="00960C09" w:rsidRPr="0041239B">
              <w:rPr>
                <w:rStyle w:val="Hyperlink"/>
                <w:noProof/>
              </w:rPr>
              <w:t>AngularJS Fundamentals</w:t>
            </w:r>
            <w:r w:rsidR="00960C09">
              <w:rPr>
                <w:noProof/>
                <w:webHidden/>
              </w:rPr>
              <w:tab/>
            </w:r>
            <w:r w:rsidR="00960C09">
              <w:rPr>
                <w:noProof/>
                <w:webHidden/>
              </w:rPr>
              <w:fldChar w:fldCharType="begin"/>
            </w:r>
            <w:r w:rsidR="00960C09">
              <w:rPr>
                <w:noProof/>
                <w:webHidden/>
              </w:rPr>
              <w:instrText xml:space="preserve"> PAGEREF _Toc428143010 \h </w:instrText>
            </w:r>
            <w:r w:rsidR="00960C09">
              <w:rPr>
                <w:noProof/>
                <w:webHidden/>
              </w:rPr>
            </w:r>
            <w:r w:rsidR="00960C09">
              <w:rPr>
                <w:noProof/>
                <w:webHidden/>
              </w:rPr>
              <w:fldChar w:fldCharType="separate"/>
            </w:r>
            <w:r w:rsidR="00960C09">
              <w:rPr>
                <w:noProof/>
                <w:webHidden/>
              </w:rPr>
              <w:t>7</w:t>
            </w:r>
            <w:r w:rsidR="00960C09">
              <w:rPr>
                <w:noProof/>
                <w:webHidden/>
              </w:rPr>
              <w:fldChar w:fldCharType="end"/>
            </w:r>
          </w:hyperlink>
        </w:p>
        <w:p w:rsidR="00960C09" w:rsidRDefault="00066EEC">
          <w:pPr>
            <w:pStyle w:val="TOC3"/>
            <w:tabs>
              <w:tab w:val="right" w:leader="dot" w:pos="9350"/>
            </w:tabs>
            <w:rPr>
              <w:noProof/>
              <w:lang w:eastAsia="en-US"/>
            </w:rPr>
          </w:pPr>
          <w:hyperlink w:anchor="_Toc428143011" w:history="1">
            <w:r w:rsidR="00960C09" w:rsidRPr="0041239B">
              <w:rPr>
                <w:rStyle w:val="Hyperlink"/>
                <w:noProof/>
              </w:rPr>
              <w:t>Directives</w:t>
            </w:r>
            <w:r w:rsidR="00960C09">
              <w:rPr>
                <w:noProof/>
                <w:webHidden/>
              </w:rPr>
              <w:tab/>
            </w:r>
            <w:r w:rsidR="00960C09">
              <w:rPr>
                <w:noProof/>
                <w:webHidden/>
              </w:rPr>
              <w:fldChar w:fldCharType="begin"/>
            </w:r>
            <w:r w:rsidR="00960C09">
              <w:rPr>
                <w:noProof/>
                <w:webHidden/>
              </w:rPr>
              <w:instrText xml:space="preserve"> PAGEREF _Toc428143011 \h </w:instrText>
            </w:r>
            <w:r w:rsidR="00960C09">
              <w:rPr>
                <w:noProof/>
                <w:webHidden/>
              </w:rPr>
            </w:r>
            <w:r w:rsidR="00960C09">
              <w:rPr>
                <w:noProof/>
                <w:webHidden/>
              </w:rPr>
              <w:fldChar w:fldCharType="separate"/>
            </w:r>
            <w:r w:rsidR="00960C09">
              <w:rPr>
                <w:noProof/>
                <w:webHidden/>
              </w:rPr>
              <w:t>7</w:t>
            </w:r>
            <w:r w:rsidR="00960C09">
              <w:rPr>
                <w:noProof/>
                <w:webHidden/>
              </w:rPr>
              <w:fldChar w:fldCharType="end"/>
            </w:r>
          </w:hyperlink>
        </w:p>
        <w:p w:rsidR="00960C09" w:rsidRDefault="00066EEC">
          <w:pPr>
            <w:pStyle w:val="TOC3"/>
            <w:tabs>
              <w:tab w:val="right" w:leader="dot" w:pos="9350"/>
            </w:tabs>
            <w:rPr>
              <w:noProof/>
              <w:lang w:eastAsia="en-US"/>
            </w:rPr>
          </w:pPr>
          <w:hyperlink w:anchor="_Toc428143012" w:history="1">
            <w:r w:rsidR="00960C09" w:rsidRPr="0041239B">
              <w:rPr>
                <w:rStyle w:val="Hyperlink"/>
                <w:noProof/>
              </w:rPr>
              <w:t>Controllers</w:t>
            </w:r>
            <w:r w:rsidR="00960C09">
              <w:rPr>
                <w:noProof/>
                <w:webHidden/>
              </w:rPr>
              <w:tab/>
            </w:r>
            <w:r w:rsidR="00960C09">
              <w:rPr>
                <w:noProof/>
                <w:webHidden/>
              </w:rPr>
              <w:fldChar w:fldCharType="begin"/>
            </w:r>
            <w:r w:rsidR="00960C09">
              <w:rPr>
                <w:noProof/>
                <w:webHidden/>
              </w:rPr>
              <w:instrText xml:space="preserve"> PAGEREF _Toc428143012 \h </w:instrText>
            </w:r>
            <w:r w:rsidR="00960C09">
              <w:rPr>
                <w:noProof/>
                <w:webHidden/>
              </w:rPr>
            </w:r>
            <w:r w:rsidR="00960C09">
              <w:rPr>
                <w:noProof/>
                <w:webHidden/>
              </w:rPr>
              <w:fldChar w:fldCharType="separate"/>
            </w:r>
            <w:r w:rsidR="00960C09">
              <w:rPr>
                <w:noProof/>
                <w:webHidden/>
              </w:rPr>
              <w:t>8</w:t>
            </w:r>
            <w:r w:rsidR="00960C09">
              <w:rPr>
                <w:noProof/>
                <w:webHidden/>
              </w:rPr>
              <w:fldChar w:fldCharType="end"/>
            </w:r>
          </w:hyperlink>
        </w:p>
        <w:p w:rsidR="00960C09" w:rsidRDefault="00066EEC">
          <w:pPr>
            <w:pStyle w:val="TOC3"/>
            <w:tabs>
              <w:tab w:val="right" w:leader="dot" w:pos="9350"/>
            </w:tabs>
            <w:rPr>
              <w:noProof/>
              <w:lang w:eastAsia="en-US"/>
            </w:rPr>
          </w:pPr>
          <w:hyperlink w:anchor="_Toc428143013" w:history="1">
            <w:r w:rsidR="00960C09" w:rsidRPr="0041239B">
              <w:rPr>
                <w:rStyle w:val="Hyperlink"/>
                <w:noProof/>
              </w:rPr>
              <w:t>Services</w:t>
            </w:r>
            <w:r w:rsidR="00960C09">
              <w:rPr>
                <w:noProof/>
                <w:webHidden/>
              </w:rPr>
              <w:tab/>
            </w:r>
            <w:r w:rsidR="00960C09">
              <w:rPr>
                <w:noProof/>
                <w:webHidden/>
              </w:rPr>
              <w:fldChar w:fldCharType="begin"/>
            </w:r>
            <w:r w:rsidR="00960C09">
              <w:rPr>
                <w:noProof/>
                <w:webHidden/>
              </w:rPr>
              <w:instrText xml:space="preserve"> PAGEREF _Toc428143013 \h </w:instrText>
            </w:r>
            <w:r w:rsidR="00960C09">
              <w:rPr>
                <w:noProof/>
                <w:webHidden/>
              </w:rPr>
            </w:r>
            <w:r w:rsidR="00960C09">
              <w:rPr>
                <w:noProof/>
                <w:webHidden/>
              </w:rPr>
              <w:fldChar w:fldCharType="separate"/>
            </w:r>
            <w:r w:rsidR="00960C09">
              <w:rPr>
                <w:noProof/>
                <w:webHidden/>
              </w:rPr>
              <w:t>8</w:t>
            </w:r>
            <w:r w:rsidR="00960C09">
              <w:rPr>
                <w:noProof/>
                <w:webHidden/>
              </w:rPr>
              <w:fldChar w:fldCharType="end"/>
            </w:r>
          </w:hyperlink>
        </w:p>
        <w:p w:rsidR="00960C09" w:rsidRDefault="00066EEC">
          <w:pPr>
            <w:pStyle w:val="TOC1"/>
            <w:tabs>
              <w:tab w:val="right" w:leader="dot" w:pos="9350"/>
            </w:tabs>
            <w:rPr>
              <w:noProof/>
              <w:lang w:eastAsia="en-US"/>
            </w:rPr>
          </w:pPr>
          <w:hyperlink w:anchor="_Toc428143014" w:history="1">
            <w:r w:rsidR="00960C09" w:rsidRPr="0041239B">
              <w:rPr>
                <w:rStyle w:val="Hyperlink"/>
                <w:noProof/>
              </w:rPr>
              <w:t>Hands on Tasks</w:t>
            </w:r>
            <w:r w:rsidR="00960C09">
              <w:rPr>
                <w:noProof/>
                <w:webHidden/>
              </w:rPr>
              <w:tab/>
            </w:r>
            <w:r w:rsidR="00960C09">
              <w:rPr>
                <w:noProof/>
                <w:webHidden/>
              </w:rPr>
              <w:fldChar w:fldCharType="begin"/>
            </w:r>
            <w:r w:rsidR="00960C09">
              <w:rPr>
                <w:noProof/>
                <w:webHidden/>
              </w:rPr>
              <w:instrText xml:space="preserve"> PAGEREF _Toc428143014 \h </w:instrText>
            </w:r>
            <w:r w:rsidR="00960C09">
              <w:rPr>
                <w:noProof/>
                <w:webHidden/>
              </w:rPr>
            </w:r>
            <w:r w:rsidR="00960C09">
              <w:rPr>
                <w:noProof/>
                <w:webHidden/>
              </w:rPr>
              <w:fldChar w:fldCharType="separate"/>
            </w:r>
            <w:r w:rsidR="00960C09">
              <w:rPr>
                <w:noProof/>
                <w:webHidden/>
              </w:rPr>
              <w:t>9</w:t>
            </w:r>
            <w:r w:rsidR="00960C09">
              <w:rPr>
                <w:noProof/>
                <w:webHidden/>
              </w:rPr>
              <w:fldChar w:fldCharType="end"/>
            </w:r>
          </w:hyperlink>
        </w:p>
        <w:p w:rsidR="00960C09" w:rsidRDefault="00066EEC">
          <w:pPr>
            <w:pStyle w:val="TOC2"/>
            <w:tabs>
              <w:tab w:val="right" w:leader="dot" w:pos="9350"/>
            </w:tabs>
            <w:rPr>
              <w:noProof/>
              <w:lang w:eastAsia="en-US"/>
            </w:rPr>
          </w:pPr>
          <w:hyperlink w:anchor="_Toc428143015" w:history="1">
            <w:r w:rsidR="00960C09" w:rsidRPr="0041239B">
              <w:rPr>
                <w:rStyle w:val="Hyperlink"/>
                <w:noProof/>
              </w:rPr>
              <w:t>Backend</w:t>
            </w:r>
            <w:r w:rsidR="00960C09">
              <w:rPr>
                <w:noProof/>
                <w:webHidden/>
              </w:rPr>
              <w:tab/>
            </w:r>
            <w:r w:rsidR="00960C09">
              <w:rPr>
                <w:noProof/>
                <w:webHidden/>
              </w:rPr>
              <w:fldChar w:fldCharType="begin"/>
            </w:r>
            <w:r w:rsidR="00960C09">
              <w:rPr>
                <w:noProof/>
                <w:webHidden/>
              </w:rPr>
              <w:instrText xml:space="preserve"> PAGEREF _Toc428143015 \h </w:instrText>
            </w:r>
            <w:r w:rsidR="00960C09">
              <w:rPr>
                <w:noProof/>
                <w:webHidden/>
              </w:rPr>
            </w:r>
            <w:r w:rsidR="00960C09">
              <w:rPr>
                <w:noProof/>
                <w:webHidden/>
              </w:rPr>
              <w:fldChar w:fldCharType="separate"/>
            </w:r>
            <w:r w:rsidR="00960C09">
              <w:rPr>
                <w:noProof/>
                <w:webHidden/>
              </w:rPr>
              <w:t>9</w:t>
            </w:r>
            <w:r w:rsidR="00960C09">
              <w:rPr>
                <w:noProof/>
                <w:webHidden/>
              </w:rPr>
              <w:fldChar w:fldCharType="end"/>
            </w:r>
          </w:hyperlink>
        </w:p>
        <w:p w:rsidR="00960C09" w:rsidRDefault="00066EEC">
          <w:pPr>
            <w:pStyle w:val="TOC2"/>
            <w:tabs>
              <w:tab w:val="right" w:leader="dot" w:pos="9350"/>
            </w:tabs>
            <w:rPr>
              <w:noProof/>
              <w:lang w:eastAsia="en-US"/>
            </w:rPr>
          </w:pPr>
          <w:hyperlink w:anchor="_Toc428143016" w:history="1">
            <w:r w:rsidR="00960C09" w:rsidRPr="0041239B">
              <w:rPr>
                <w:rStyle w:val="Hyperlink"/>
                <w:noProof/>
              </w:rPr>
              <w:t>Front End</w:t>
            </w:r>
            <w:r w:rsidR="00960C09">
              <w:rPr>
                <w:noProof/>
                <w:webHidden/>
              </w:rPr>
              <w:tab/>
            </w:r>
            <w:r w:rsidR="00960C09">
              <w:rPr>
                <w:noProof/>
                <w:webHidden/>
              </w:rPr>
              <w:fldChar w:fldCharType="begin"/>
            </w:r>
            <w:r w:rsidR="00960C09">
              <w:rPr>
                <w:noProof/>
                <w:webHidden/>
              </w:rPr>
              <w:instrText xml:space="preserve"> PAGEREF _Toc428143016 \h </w:instrText>
            </w:r>
            <w:r w:rsidR="00960C09">
              <w:rPr>
                <w:noProof/>
                <w:webHidden/>
              </w:rPr>
            </w:r>
            <w:r w:rsidR="00960C09">
              <w:rPr>
                <w:noProof/>
                <w:webHidden/>
              </w:rPr>
              <w:fldChar w:fldCharType="separate"/>
            </w:r>
            <w:r w:rsidR="00960C09">
              <w:rPr>
                <w:noProof/>
                <w:webHidden/>
              </w:rPr>
              <w:t>11</w:t>
            </w:r>
            <w:r w:rsidR="00960C09">
              <w:rPr>
                <w:noProof/>
                <w:webHidden/>
              </w:rPr>
              <w:fldChar w:fldCharType="end"/>
            </w:r>
          </w:hyperlink>
        </w:p>
        <w:p w:rsidR="00960C09" w:rsidRDefault="00066EEC">
          <w:pPr>
            <w:pStyle w:val="TOC1"/>
            <w:tabs>
              <w:tab w:val="right" w:leader="dot" w:pos="9350"/>
            </w:tabs>
            <w:rPr>
              <w:noProof/>
              <w:lang w:eastAsia="en-US"/>
            </w:rPr>
          </w:pPr>
          <w:hyperlink w:anchor="_Toc428143017" w:history="1">
            <w:r w:rsidR="00960C09" w:rsidRPr="0041239B">
              <w:rPr>
                <w:rStyle w:val="Hyperlink"/>
                <w:noProof/>
              </w:rPr>
              <w:t>Frequently Asked Questions:</w:t>
            </w:r>
            <w:r w:rsidR="00960C09">
              <w:rPr>
                <w:noProof/>
                <w:webHidden/>
              </w:rPr>
              <w:tab/>
            </w:r>
            <w:r w:rsidR="00960C09">
              <w:rPr>
                <w:noProof/>
                <w:webHidden/>
              </w:rPr>
              <w:fldChar w:fldCharType="begin"/>
            </w:r>
            <w:r w:rsidR="00960C09">
              <w:rPr>
                <w:noProof/>
                <w:webHidden/>
              </w:rPr>
              <w:instrText xml:space="preserve"> PAGEREF _Toc428143017 \h </w:instrText>
            </w:r>
            <w:r w:rsidR="00960C09">
              <w:rPr>
                <w:noProof/>
                <w:webHidden/>
              </w:rPr>
            </w:r>
            <w:r w:rsidR="00960C09">
              <w:rPr>
                <w:noProof/>
                <w:webHidden/>
              </w:rPr>
              <w:fldChar w:fldCharType="separate"/>
            </w:r>
            <w:r w:rsidR="00960C09">
              <w:rPr>
                <w:noProof/>
                <w:webHidden/>
              </w:rPr>
              <w:t>15</w:t>
            </w:r>
            <w:r w:rsidR="00960C09">
              <w:rPr>
                <w:noProof/>
                <w:webHidden/>
              </w:rPr>
              <w:fldChar w:fldCharType="end"/>
            </w:r>
          </w:hyperlink>
        </w:p>
        <w:p w:rsidR="00960C09" w:rsidRDefault="00066EEC">
          <w:pPr>
            <w:pStyle w:val="TOC1"/>
            <w:tabs>
              <w:tab w:val="right" w:leader="dot" w:pos="9350"/>
            </w:tabs>
            <w:rPr>
              <w:noProof/>
              <w:lang w:eastAsia="en-US"/>
            </w:rPr>
          </w:pPr>
          <w:hyperlink w:anchor="_Toc428143018" w:history="1">
            <w:r w:rsidR="00960C09" w:rsidRPr="0041239B">
              <w:rPr>
                <w:rStyle w:val="Hyperlink"/>
                <w:noProof/>
              </w:rPr>
              <w:t>Database Static Scripts – Creation</w:t>
            </w:r>
            <w:r w:rsidR="00960C09">
              <w:rPr>
                <w:noProof/>
                <w:webHidden/>
              </w:rPr>
              <w:tab/>
            </w:r>
            <w:r w:rsidR="00960C09">
              <w:rPr>
                <w:noProof/>
                <w:webHidden/>
              </w:rPr>
              <w:fldChar w:fldCharType="begin"/>
            </w:r>
            <w:r w:rsidR="00960C09">
              <w:rPr>
                <w:noProof/>
                <w:webHidden/>
              </w:rPr>
              <w:instrText xml:space="preserve"> PAGEREF _Toc428143018 \h </w:instrText>
            </w:r>
            <w:r w:rsidR="00960C09">
              <w:rPr>
                <w:noProof/>
                <w:webHidden/>
              </w:rPr>
            </w:r>
            <w:r w:rsidR="00960C09">
              <w:rPr>
                <w:noProof/>
                <w:webHidden/>
              </w:rPr>
              <w:fldChar w:fldCharType="separate"/>
            </w:r>
            <w:r w:rsidR="00960C09">
              <w:rPr>
                <w:noProof/>
                <w:webHidden/>
              </w:rPr>
              <w:t>16</w:t>
            </w:r>
            <w:r w:rsidR="00960C09">
              <w:rPr>
                <w:noProof/>
                <w:webHidden/>
              </w:rPr>
              <w:fldChar w:fldCharType="end"/>
            </w:r>
          </w:hyperlink>
        </w:p>
        <w:p w:rsidR="00011DD3" w:rsidRDefault="00011DD3">
          <w:r>
            <w:rPr>
              <w:b/>
              <w:bCs/>
              <w:noProof/>
            </w:rPr>
            <w:fldChar w:fldCharType="end"/>
          </w:r>
        </w:p>
      </w:sdtContent>
    </w:sdt>
    <w:p w:rsidR="00011DD3" w:rsidRDefault="00011DD3" w:rsidP="00011DD3"/>
    <w:p w:rsidR="00CD6397" w:rsidRDefault="00CD6397" w:rsidP="00011DD3"/>
    <w:p w:rsidR="00CB4427" w:rsidRDefault="004E6CEC" w:rsidP="004E6CEC">
      <w:pPr>
        <w:pStyle w:val="Heading1"/>
      </w:pPr>
      <w:bookmarkStart w:id="11" w:name="_Toc428142998"/>
      <w:r>
        <w:t>Categorizing Application Units</w:t>
      </w:r>
      <w:bookmarkEnd w:id="11"/>
    </w:p>
    <w:p w:rsidR="004E6CEC" w:rsidRDefault="004E6CEC" w:rsidP="004E6CEC">
      <w:pPr>
        <w:pStyle w:val="ListParagraph"/>
        <w:numPr>
          <w:ilvl w:val="0"/>
          <w:numId w:val="2"/>
        </w:numPr>
      </w:pPr>
      <w:r>
        <w:t xml:space="preserve">Back End – nodeJS , Express JS, MongoDB, </w:t>
      </w:r>
    </w:p>
    <w:p w:rsidR="004E6CEC" w:rsidRDefault="004E6CEC" w:rsidP="004E6CEC">
      <w:pPr>
        <w:pStyle w:val="ListParagraph"/>
        <w:numPr>
          <w:ilvl w:val="0"/>
          <w:numId w:val="2"/>
        </w:numPr>
      </w:pPr>
      <w:r>
        <w:t>Front End – AngularJS, Bootstrap, etc</w:t>
      </w:r>
    </w:p>
    <w:p w:rsidR="004E6CEC" w:rsidRDefault="001A6703" w:rsidP="001A6703">
      <w:pPr>
        <w:pStyle w:val="Heading1"/>
      </w:pPr>
      <w:bookmarkStart w:id="12" w:name="_Toc428142999"/>
      <w:r>
        <w:t>Back</w:t>
      </w:r>
      <w:r w:rsidR="009E2720">
        <w:t xml:space="preserve"> </w:t>
      </w:r>
      <w:r>
        <w:t>End</w:t>
      </w:r>
      <w:bookmarkEnd w:id="12"/>
    </w:p>
    <w:p w:rsidR="001A6703" w:rsidRDefault="001A6703" w:rsidP="001A6703">
      <w:r>
        <w:t>The application backend is nodeJS with expressJS as middleware and uses MongoDB as Database.</w:t>
      </w:r>
    </w:p>
    <w:p w:rsidR="001A6703" w:rsidRDefault="001A6703" w:rsidP="001A6703">
      <w:pPr>
        <w:pStyle w:val="Heading1"/>
      </w:pPr>
      <w:bookmarkStart w:id="13" w:name="_Toc428143000"/>
      <w:r>
        <w:t>Front End</w:t>
      </w:r>
      <w:bookmarkEnd w:id="13"/>
    </w:p>
    <w:p w:rsidR="00720535" w:rsidRDefault="001A6703" w:rsidP="00720535">
      <w:r>
        <w:t>The application front end – that is the web site when opened in the browser runs on HTML, CSS3, Bootstrap, jQuery and most importantly ‘AngularJS’</w:t>
      </w:r>
      <w:r w:rsidR="00FD10C4">
        <w:t>.</w:t>
      </w:r>
    </w:p>
    <w:p w:rsidR="00720535" w:rsidRDefault="00720535" w:rsidP="00720535">
      <w:pPr>
        <w:pStyle w:val="Heading1"/>
        <w:rPr>
          <w:rStyle w:val="Strong"/>
        </w:rPr>
      </w:pPr>
      <w:bookmarkStart w:id="14" w:name="_Toc428143001"/>
      <w:r>
        <w:rPr>
          <w:rStyle w:val="Strong"/>
        </w:rPr>
        <w:t>Routes in the Application</w:t>
      </w:r>
      <w:bookmarkEnd w:id="14"/>
    </w:p>
    <w:p w:rsidR="00720535" w:rsidRDefault="00720535" w:rsidP="00720535">
      <w:r>
        <w:t>There are two types of routes in the application – backend routes, and FrontEnd routes</w:t>
      </w:r>
    </w:p>
    <w:p w:rsidR="00902549" w:rsidRDefault="00902549" w:rsidP="00902549">
      <w:pPr>
        <w:pStyle w:val="Subtitle"/>
      </w:pPr>
      <w:r>
        <w:t>Back End Routes</w:t>
      </w:r>
    </w:p>
    <w:p w:rsidR="002A46BD" w:rsidRDefault="005D261E" w:rsidP="00902549">
      <w:pPr>
        <w:pStyle w:val="ListParagraph"/>
        <w:numPr>
          <w:ilvl w:val="0"/>
          <w:numId w:val="4"/>
        </w:numPr>
      </w:pPr>
      <w:r>
        <w:t>H</w:t>
      </w:r>
      <w:r w:rsidR="002A46BD">
        <w:t>andled by ExpressJS</w:t>
      </w:r>
      <w:r w:rsidR="00902549">
        <w:t xml:space="preserve">, </w:t>
      </w:r>
      <w:r w:rsidR="002A46BD">
        <w:t xml:space="preserve"> </w:t>
      </w:r>
      <w:r w:rsidR="00902549">
        <w:t>may interact</w:t>
      </w:r>
      <w:r w:rsidR="002A46BD">
        <w:t xml:space="preserve"> with MongoDB. </w:t>
      </w:r>
    </w:p>
    <w:p w:rsidR="00902549" w:rsidRDefault="00902549" w:rsidP="00902549">
      <w:pPr>
        <w:pStyle w:val="ListParagraph"/>
        <w:numPr>
          <w:ilvl w:val="0"/>
          <w:numId w:val="4"/>
        </w:numPr>
      </w:pPr>
      <w:r>
        <w:t xml:space="preserve">Available in the file, </w:t>
      </w:r>
      <w:r w:rsidRPr="005D261E">
        <w:rPr>
          <w:b/>
        </w:rPr>
        <w:t>/app/routes.js</w:t>
      </w:r>
    </w:p>
    <w:p w:rsidR="00902549" w:rsidRDefault="00902549" w:rsidP="00902549">
      <w:pPr>
        <w:pStyle w:val="ListParagraph"/>
        <w:numPr>
          <w:ilvl w:val="0"/>
          <w:numId w:val="4"/>
        </w:numPr>
      </w:pPr>
      <w:r>
        <w:t xml:space="preserve">On the web, URL looks like this, </w:t>
      </w:r>
      <w:hyperlink r:id="rId8" w:history="1">
        <w:r w:rsidR="005D261E" w:rsidRPr="005D261E">
          <w:rPr>
            <w:rStyle w:val="Hyperlink"/>
            <w:highlight w:val="yellow"/>
          </w:rPr>
          <w:t>http://localhost:8080</w:t>
        </w:r>
        <w:r w:rsidR="005D261E" w:rsidRPr="005D261E">
          <w:rPr>
            <w:rStyle w:val="Hyperlink"/>
            <w:b/>
            <w:highlight w:val="yellow"/>
          </w:rPr>
          <w:t>/api/checkLogin?username=someone</w:t>
        </w:r>
      </w:hyperlink>
    </w:p>
    <w:p w:rsidR="00AA06F0" w:rsidRPr="005D261E" w:rsidRDefault="00AA06F0" w:rsidP="00902549">
      <w:pPr>
        <w:pStyle w:val="ListParagraph"/>
        <w:numPr>
          <w:ilvl w:val="0"/>
          <w:numId w:val="4"/>
        </w:numPr>
      </w:pPr>
      <w:r>
        <w:t>They typically fetch data</w:t>
      </w:r>
    </w:p>
    <w:p w:rsidR="005D261E" w:rsidRDefault="005D261E" w:rsidP="005D261E">
      <w:pPr>
        <w:pStyle w:val="Subtitle"/>
      </w:pPr>
      <w:r>
        <w:t>Front End Routes</w:t>
      </w:r>
    </w:p>
    <w:p w:rsidR="002A46BD" w:rsidRDefault="005D261E" w:rsidP="005D261E">
      <w:pPr>
        <w:pStyle w:val="ListParagraph"/>
        <w:numPr>
          <w:ilvl w:val="0"/>
          <w:numId w:val="5"/>
        </w:numPr>
      </w:pPr>
      <w:r>
        <w:t>H</w:t>
      </w:r>
      <w:r w:rsidR="002A46BD">
        <w:t>andled by the UI-router of AngularJS.</w:t>
      </w:r>
    </w:p>
    <w:p w:rsidR="005D261E" w:rsidRPr="005D261E" w:rsidRDefault="005D261E" w:rsidP="005D261E">
      <w:pPr>
        <w:pStyle w:val="ListParagraph"/>
        <w:numPr>
          <w:ilvl w:val="0"/>
          <w:numId w:val="5"/>
        </w:numPr>
      </w:pPr>
      <w:r>
        <w:t xml:space="preserve">Available in the file, </w:t>
      </w:r>
      <w:r w:rsidRPr="005D261E">
        <w:rPr>
          <w:b/>
        </w:rPr>
        <w:t>public\modules\0.0.applicationbase\js\angular\app.js</w:t>
      </w:r>
    </w:p>
    <w:p w:rsidR="005D261E" w:rsidRDefault="005D261E" w:rsidP="005D261E">
      <w:pPr>
        <w:pStyle w:val="ListParagraph"/>
        <w:numPr>
          <w:ilvl w:val="0"/>
          <w:numId w:val="5"/>
        </w:numPr>
      </w:pPr>
      <w:r>
        <w:t xml:space="preserve">On the web, URL looks like this, </w:t>
      </w:r>
      <w:hyperlink r:id="rId9" w:anchor="/home" w:history="1">
        <w:r w:rsidRPr="00274C6A">
          <w:rPr>
            <w:rStyle w:val="Hyperlink"/>
          </w:rPr>
          <w:t>http://localhost:8080/</w:t>
        </w:r>
        <w:r w:rsidRPr="005D261E">
          <w:rPr>
            <w:rStyle w:val="Hyperlink"/>
            <w:highlight w:val="yellow"/>
          </w:rPr>
          <w:t>#</w:t>
        </w:r>
        <w:r w:rsidRPr="005D261E">
          <w:rPr>
            <w:rStyle w:val="Hyperlink"/>
            <w:b/>
            <w:highlight w:val="yellow"/>
          </w:rPr>
          <w:t>/home</w:t>
        </w:r>
      </w:hyperlink>
    </w:p>
    <w:p w:rsidR="00AA06F0" w:rsidRPr="005D261E" w:rsidRDefault="00AA06F0" w:rsidP="005D261E">
      <w:pPr>
        <w:pStyle w:val="ListParagraph"/>
        <w:numPr>
          <w:ilvl w:val="0"/>
          <w:numId w:val="5"/>
        </w:numPr>
      </w:pPr>
      <w:r>
        <w:t>Typically, load different view on the screen, show some popup/modal etc</w:t>
      </w:r>
    </w:p>
    <w:p w:rsidR="005D261E" w:rsidRDefault="005D261E" w:rsidP="005D261E">
      <w:pPr>
        <w:pStyle w:val="ListParagraph"/>
        <w:numPr>
          <w:ilvl w:val="0"/>
          <w:numId w:val="5"/>
        </w:numPr>
      </w:pPr>
      <w:r>
        <w:t>Usually, front end routes are after the ‘#’</w:t>
      </w:r>
    </w:p>
    <w:p w:rsidR="005D261E" w:rsidRDefault="005D261E" w:rsidP="005D261E">
      <w:pPr>
        <w:pStyle w:val="ListParagraph"/>
        <w:numPr>
          <w:ilvl w:val="0"/>
          <w:numId w:val="5"/>
        </w:numPr>
      </w:pPr>
      <w:r>
        <w:t xml:space="preserve">We </w:t>
      </w:r>
      <w:r w:rsidR="003836CC">
        <w:t>do not</w:t>
      </w:r>
      <w:r>
        <w:t xml:space="preserve"> have routes contain</w:t>
      </w:r>
      <w:r w:rsidR="00AD4A16">
        <w:t>ing both Front End and Back End routes.</w:t>
      </w:r>
    </w:p>
    <w:p w:rsidR="00253387" w:rsidRDefault="00253387" w:rsidP="00253387"/>
    <w:p w:rsidR="00253387" w:rsidRDefault="00253387" w:rsidP="00253387"/>
    <w:p w:rsidR="00253387" w:rsidRDefault="00253387" w:rsidP="00253387"/>
    <w:p w:rsidR="00253387" w:rsidRDefault="00253387" w:rsidP="00253387"/>
    <w:p w:rsidR="00253387" w:rsidRPr="00720535" w:rsidRDefault="00253387" w:rsidP="00253387"/>
    <w:p w:rsidR="00253387" w:rsidRPr="00253387" w:rsidRDefault="00150D36" w:rsidP="00253387">
      <w:pPr>
        <w:pStyle w:val="Heading1"/>
      </w:pPr>
      <w:bookmarkStart w:id="15" w:name="_Toc428143002"/>
      <w:r>
        <w:lastRenderedPageBreak/>
        <w:t>Project Folder Structure</w:t>
      </w:r>
      <w:bookmarkEnd w:id="15"/>
    </w:p>
    <w:p w:rsidR="00BD0C26" w:rsidRDefault="006136AC" w:rsidP="00BD0C26">
      <w:r>
        <w:object w:dxaOrig="4539" w:dyaOrig="9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9pt;height:454.6pt" o:ole="">
            <v:imagedata r:id="rId10" o:title=""/>
          </v:shape>
          <o:OLEObject Type="Embed" ProgID="Unknown" ShapeID="_x0000_i1025" DrawAspect="Content" ObjectID="_1502705206" r:id="rId11"/>
        </w:object>
      </w:r>
    </w:p>
    <w:p w:rsidR="00784909" w:rsidRDefault="006136AC" w:rsidP="00BD0C26">
      <w:r>
        <w:t>A closer look into the files in the root folder, we have</w:t>
      </w:r>
      <w:r w:rsidR="00B50817">
        <w:t xml:space="preserve"> </w:t>
      </w:r>
      <w:r w:rsidR="00CE06B7">
        <w:t>a list of files described in the table.</w:t>
      </w:r>
    </w:p>
    <w:p w:rsidR="00784909" w:rsidRDefault="00784909" w:rsidP="00BD0C26"/>
    <w:p w:rsidR="00784909" w:rsidRDefault="00784909" w:rsidP="00BD0C26"/>
    <w:p w:rsidR="00784909" w:rsidRDefault="005434A2" w:rsidP="00BD0C26">
      <w:r>
        <w:t>The basic must have files –‘package.json’ and ‘bower.json’</w:t>
      </w:r>
    </w:p>
    <w:p w:rsidR="006136AC" w:rsidRDefault="00066EEC" w:rsidP="00BD0C26">
      <w:r>
        <w:rPr>
          <w:noProof/>
        </w:rPr>
        <w:pict>
          <v:shape id="_x0000_s1026" type="#_x0000_t75" style="position:absolute;margin-left:0;margin-top:0;width:226.9pt;height:227.7pt;z-index:251659264;mso-position-horizontal:left;mso-position-horizontal-relative:text;mso-position-vertical:absolute;mso-position-vertical-relative:text" wrapcoords="-71 0 -71 21458 21600 21458 21600 0 -71 0" o:allowoverlap="f">
            <v:imagedata r:id="rId12" o:title=""/>
            <w10:wrap type="tight"/>
          </v:shape>
          <o:OLEObject Type="Embed" ProgID="Unknown" ShapeID="_x0000_s1026" DrawAspect="Content" ObjectID="_1502705207" r:id="rId13"/>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128"/>
      </w:tblGrid>
      <w:tr w:rsidR="006A4B64" w:rsidTr="00A67E39">
        <w:trPr>
          <w:trHeight w:val="603"/>
        </w:trPr>
        <w:tc>
          <w:tcPr>
            <w:tcW w:w="9576" w:type="dxa"/>
            <w:gridSpan w:val="2"/>
            <w:vAlign w:val="center"/>
          </w:tcPr>
          <w:p w:rsidR="006A4B64" w:rsidRPr="006A4B64" w:rsidRDefault="006A4B64" w:rsidP="00784909">
            <w:pPr>
              <w:rPr>
                <w:rStyle w:val="IntenseEmphasis"/>
              </w:rPr>
            </w:pPr>
            <w:r w:rsidRPr="006A4B64">
              <w:rPr>
                <w:rStyle w:val="IntenseEmphasis"/>
              </w:rPr>
              <w:lastRenderedPageBreak/>
              <w:t>File</w:t>
            </w:r>
            <w:r w:rsidR="00CC49AA">
              <w:rPr>
                <w:rStyle w:val="IntenseEmphasis"/>
              </w:rPr>
              <w:t>s</w:t>
            </w:r>
            <w:r w:rsidRPr="006A4B64">
              <w:rPr>
                <w:rStyle w:val="IntenseEmphasis"/>
              </w:rPr>
              <w:t xml:space="preserve"> and their descriptions</w:t>
            </w:r>
          </w:p>
        </w:tc>
      </w:tr>
      <w:tr w:rsidR="00CE06B7" w:rsidTr="006A4B64">
        <w:trPr>
          <w:trHeight w:val="603"/>
        </w:trPr>
        <w:tc>
          <w:tcPr>
            <w:tcW w:w="2448" w:type="dxa"/>
            <w:vAlign w:val="center"/>
          </w:tcPr>
          <w:p w:rsidR="00784909" w:rsidRDefault="00784909" w:rsidP="00126C2C">
            <w:pPr>
              <w:ind w:left="285"/>
            </w:pPr>
            <w:r>
              <w:t>.bowerrc</w:t>
            </w:r>
          </w:p>
        </w:tc>
        <w:tc>
          <w:tcPr>
            <w:tcW w:w="7128" w:type="dxa"/>
          </w:tcPr>
          <w:p w:rsidR="00784909" w:rsidRDefault="00784909" w:rsidP="00784909">
            <w:r>
              <w:t>has the path of the folder where bower install will download the dependencies</w:t>
            </w:r>
            <w:r w:rsidR="00072840">
              <w:t>.  Currently it is ‘public/lib’</w:t>
            </w:r>
          </w:p>
        </w:tc>
      </w:tr>
      <w:tr w:rsidR="00CE06B7" w:rsidTr="006A4B64">
        <w:trPr>
          <w:trHeight w:val="284"/>
        </w:trPr>
        <w:tc>
          <w:tcPr>
            <w:tcW w:w="2448" w:type="dxa"/>
            <w:vAlign w:val="center"/>
          </w:tcPr>
          <w:p w:rsidR="00784909" w:rsidRDefault="00784909" w:rsidP="00126C2C">
            <w:pPr>
              <w:ind w:left="285"/>
            </w:pPr>
            <w:r>
              <w:t>.gitattributes</w:t>
            </w:r>
          </w:p>
        </w:tc>
        <w:tc>
          <w:tcPr>
            <w:tcW w:w="7128" w:type="dxa"/>
          </w:tcPr>
          <w:p w:rsidR="00784909" w:rsidRDefault="00784909" w:rsidP="00784909">
            <w:r>
              <w:t>has the type of extension and applications associated with it</w:t>
            </w:r>
          </w:p>
        </w:tc>
      </w:tr>
      <w:tr w:rsidR="00CE06B7" w:rsidTr="006A4B64">
        <w:trPr>
          <w:trHeight w:val="402"/>
        </w:trPr>
        <w:tc>
          <w:tcPr>
            <w:tcW w:w="2448" w:type="dxa"/>
            <w:vAlign w:val="center"/>
          </w:tcPr>
          <w:p w:rsidR="00784909" w:rsidRDefault="00784909" w:rsidP="00126C2C">
            <w:pPr>
              <w:ind w:left="285"/>
            </w:pPr>
            <w:r>
              <w:t>.gitignore</w:t>
            </w:r>
          </w:p>
        </w:tc>
        <w:tc>
          <w:tcPr>
            <w:tcW w:w="7128" w:type="dxa"/>
          </w:tcPr>
          <w:p w:rsidR="00784909" w:rsidRDefault="00784909" w:rsidP="00784909">
            <w:r>
              <w:t>list the files/folders to be ignored by Git</w:t>
            </w:r>
          </w:p>
        </w:tc>
      </w:tr>
      <w:tr w:rsidR="00CE06B7" w:rsidTr="006A4B64">
        <w:trPr>
          <w:trHeight w:val="1222"/>
        </w:trPr>
        <w:tc>
          <w:tcPr>
            <w:tcW w:w="2448" w:type="dxa"/>
            <w:vAlign w:val="center"/>
          </w:tcPr>
          <w:p w:rsidR="00784909" w:rsidRDefault="00784909" w:rsidP="00126C2C">
            <w:pPr>
              <w:ind w:left="285"/>
            </w:pPr>
            <w:r>
              <w:t>0.firstRun.bat, 1.startMongoDB.bat, 2.sartNodeServer.bat3.closeAll.bat</w:t>
            </w:r>
          </w:p>
        </w:tc>
        <w:tc>
          <w:tcPr>
            <w:tcW w:w="7128" w:type="dxa"/>
          </w:tcPr>
          <w:p w:rsidR="00784909" w:rsidRDefault="00784909" w:rsidP="00784909">
            <w:r>
              <w:t>Batch files to be run in that order to launch the application in the web browser.</w:t>
            </w:r>
          </w:p>
          <w:p w:rsidR="00784909" w:rsidRDefault="00784909" w:rsidP="00784909"/>
        </w:tc>
      </w:tr>
      <w:tr w:rsidR="00CE06B7" w:rsidTr="006A4B64">
        <w:trPr>
          <w:trHeight w:val="1222"/>
        </w:trPr>
        <w:tc>
          <w:tcPr>
            <w:tcW w:w="2448" w:type="dxa"/>
            <w:vAlign w:val="center"/>
          </w:tcPr>
          <w:p w:rsidR="00784909" w:rsidRDefault="00784909" w:rsidP="00126C2C">
            <w:pPr>
              <w:ind w:left="285"/>
            </w:pPr>
            <w:r>
              <w:t>bower.json</w:t>
            </w:r>
          </w:p>
        </w:tc>
        <w:tc>
          <w:tcPr>
            <w:tcW w:w="7128" w:type="dxa"/>
          </w:tcPr>
          <w:p w:rsidR="00784909" w:rsidRDefault="00784909" w:rsidP="00784909">
            <w:r>
              <w:t xml:space="preserve">The target file used by the command ‘bower install’. This file has the list of front end dependencies , for example, Bootstrap, AngularJS, Material Design. Etc. </w:t>
            </w:r>
          </w:p>
        </w:tc>
      </w:tr>
      <w:tr w:rsidR="00CE06B7" w:rsidTr="006A4B64">
        <w:trPr>
          <w:trHeight w:val="1222"/>
        </w:trPr>
        <w:tc>
          <w:tcPr>
            <w:tcW w:w="2448" w:type="dxa"/>
            <w:vAlign w:val="center"/>
          </w:tcPr>
          <w:p w:rsidR="00A72DAA" w:rsidRDefault="00A72DAA" w:rsidP="00126C2C">
            <w:pPr>
              <w:ind w:left="285"/>
            </w:pPr>
            <w:r>
              <w:t>Gruntfile.js</w:t>
            </w:r>
          </w:p>
        </w:tc>
        <w:tc>
          <w:tcPr>
            <w:tcW w:w="7128" w:type="dxa"/>
          </w:tcPr>
          <w:p w:rsidR="00A72DAA" w:rsidRDefault="00A72DAA" w:rsidP="00784909">
            <w:r>
              <w:t>Grunt is a Javascript task runner. We define list of tasks that can be triggered from Grunt. For example, everytime we create a new module, we add new folders in the ‘public/modules’ folder, but we then concatenate all the ‘js’ files together and minify it to a location ‘public/assets/js/angular/</w:t>
            </w:r>
            <w:r w:rsidR="00871E92">
              <w:t>angApp.js</w:t>
            </w:r>
            <w:r>
              <w:t>’</w:t>
            </w:r>
          </w:p>
          <w:p w:rsidR="00871E92" w:rsidRDefault="00871E92" w:rsidP="00784909">
            <w:r>
              <w:t xml:space="preserve">This task and </w:t>
            </w:r>
            <w:r w:rsidR="005434A2">
              <w:t xml:space="preserve">many others can be run using Grunt. </w:t>
            </w:r>
          </w:p>
        </w:tc>
      </w:tr>
      <w:tr w:rsidR="00CE06B7" w:rsidTr="006A4B64">
        <w:trPr>
          <w:trHeight w:val="1222"/>
        </w:trPr>
        <w:tc>
          <w:tcPr>
            <w:tcW w:w="2448" w:type="dxa"/>
            <w:vAlign w:val="center"/>
          </w:tcPr>
          <w:p w:rsidR="005434A2" w:rsidRDefault="005434A2" w:rsidP="00126C2C">
            <w:pPr>
              <w:ind w:left="285"/>
            </w:pPr>
            <w:r>
              <w:t>package.json</w:t>
            </w:r>
          </w:p>
        </w:tc>
        <w:tc>
          <w:tcPr>
            <w:tcW w:w="7128" w:type="dxa"/>
          </w:tcPr>
          <w:p w:rsidR="005434A2" w:rsidRDefault="005434A2" w:rsidP="005434A2">
            <w:r>
              <w:t>The target file used by the command ‘npm install’. This file has the list of dependencies used by nodeJS application. For example, we need expressJS, BodyParser, Grunt,</w:t>
            </w:r>
            <w:r w:rsidR="000B68DB">
              <w:t xml:space="preserve"> etc.</w:t>
            </w:r>
          </w:p>
        </w:tc>
      </w:tr>
      <w:tr w:rsidR="00CE06B7" w:rsidTr="006A4B64">
        <w:trPr>
          <w:trHeight w:val="1222"/>
        </w:trPr>
        <w:tc>
          <w:tcPr>
            <w:tcW w:w="2448" w:type="dxa"/>
            <w:vAlign w:val="center"/>
          </w:tcPr>
          <w:p w:rsidR="005434A2" w:rsidRDefault="00A02BFF" w:rsidP="00126C2C">
            <w:pPr>
              <w:ind w:left="285"/>
            </w:pPr>
            <w:r>
              <w:t>server.js</w:t>
            </w:r>
          </w:p>
        </w:tc>
        <w:tc>
          <w:tcPr>
            <w:tcW w:w="7128" w:type="dxa"/>
          </w:tcPr>
          <w:p w:rsidR="005434A2" w:rsidRDefault="00A02BFF" w:rsidP="0036495E">
            <w:r>
              <w:t xml:space="preserve">This file is the ‘curx’ of our application. It stitches various individual files together, sets up an Express JS Server, and responds to the </w:t>
            </w:r>
            <w:r w:rsidR="0036495E">
              <w:t>requests received.</w:t>
            </w:r>
          </w:p>
        </w:tc>
      </w:tr>
      <w:tr w:rsidR="00CE06B7" w:rsidTr="006A4B64">
        <w:trPr>
          <w:trHeight w:val="1222"/>
        </w:trPr>
        <w:tc>
          <w:tcPr>
            <w:tcW w:w="2448" w:type="dxa"/>
            <w:vAlign w:val="center"/>
          </w:tcPr>
          <w:p w:rsidR="008004E2" w:rsidRDefault="008004E2" w:rsidP="00126C2C">
            <w:pPr>
              <w:ind w:left="285"/>
            </w:pPr>
            <w:r>
              <w:t>projectWalkthrough.docx, Readme.md</w:t>
            </w:r>
          </w:p>
        </w:tc>
        <w:tc>
          <w:tcPr>
            <w:tcW w:w="7128" w:type="dxa"/>
          </w:tcPr>
          <w:p w:rsidR="008004E2" w:rsidRDefault="008004E2" w:rsidP="0036495E">
            <w:r>
              <w:t>Are help files about the application.</w:t>
            </w:r>
          </w:p>
        </w:tc>
      </w:tr>
      <w:tr w:rsidR="00CE06B7" w:rsidTr="006A4B64">
        <w:trPr>
          <w:trHeight w:val="1222"/>
        </w:trPr>
        <w:tc>
          <w:tcPr>
            <w:tcW w:w="2448" w:type="dxa"/>
            <w:vAlign w:val="center"/>
          </w:tcPr>
          <w:p w:rsidR="008004E2" w:rsidRDefault="008004E2" w:rsidP="00126C2C">
            <w:pPr>
              <w:ind w:left="285"/>
            </w:pPr>
            <w:r>
              <w:t>sublime-project.sublime-project</w:t>
            </w:r>
          </w:p>
        </w:tc>
        <w:tc>
          <w:tcPr>
            <w:tcW w:w="7128" w:type="dxa"/>
          </w:tcPr>
          <w:p w:rsidR="008004E2" w:rsidRDefault="008004E2" w:rsidP="00D362D7">
            <w:r>
              <w:t>This is a help file used to load sublime text</w:t>
            </w:r>
            <w:r w:rsidR="007A09D3">
              <w:t xml:space="preserve"> editor</w:t>
            </w:r>
            <w:r>
              <w:t xml:space="preserve"> with project folder navigation</w:t>
            </w:r>
            <w:r w:rsidR="00E73E0B">
              <w:t>. It has no impact on the application.</w:t>
            </w:r>
          </w:p>
        </w:tc>
      </w:tr>
    </w:tbl>
    <w:p w:rsidR="00B50817" w:rsidRDefault="00B50817" w:rsidP="00BD0C26"/>
    <w:p w:rsidR="00C73ABF" w:rsidRDefault="00C73ABF" w:rsidP="00BD0C26"/>
    <w:p w:rsidR="00C73ABF" w:rsidRDefault="00066EEC" w:rsidP="00C73ABF">
      <w:pPr>
        <w:pStyle w:val="Heading1"/>
      </w:pPr>
      <w:bookmarkStart w:id="16" w:name="_Toc428143003"/>
      <w:r>
        <w:rPr>
          <w:noProof/>
        </w:rPr>
        <w:lastRenderedPageBreak/>
        <w:pict>
          <v:shape id="_x0000_s1028" type="#_x0000_t75" style="position:absolute;margin-left:0;margin-top:19.6pt;width:226.9pt;height:238.25pt;z-index:251661312;mso-position-horizontal:left;mso-position-horizontal-relative:text;mso-position-vertical:absolute;mso-position-vertical-relative:text" wrapcoords="-71 0 -71 21386 21600 21386 21600 0 -71 0">
            <v:imagedata r:id="rId14" o:title=""/>
            <w10:wrap type="tight"/>
          </v:shape>
          <o:OLEObject Type="Embed" ProgID="Unknown" ShapeID="_x0000_s1028" DrawAspect="Content" ObjectID="_1502705208" r:id="rId15"/>
        </w:pict>
      </w:r>
      <w:r w:rsidR="00C73ABF">
        <w:t>Other Backend Files</w:t>
      </w:r>
      <w:bookmarkEnd w:id="16"/>
    </w:p>
    <w:tbl>
      <w:tblPr>
        <w:tblStyle w:val="TableGrid"/>
        <w:tblpPr w:leftFromText="180" w:rightFromText="180" w:vertAnchor="text" w:horzAnchor="page" w:tblpX="6037" w:tblpY="713"/>
        <w:tblW w:w="0" w:type="auto"/>
        <w:tblLook w:val="04A0" w:firstRow="1" w:lastRow="0" w:firstColumn="1" w:lastColumn="0" w:noHBand="0" w:noVBand="1"/>
      </w:tblPr>
      <w:tblGrid>
        <w:gridCol w:w="988"/>
        <w:gridCol w:w="4409"/>
      </w:tblGrid>
      <w:tr w:rsidR="000F00D1" w:rsidTr="000F00D1">
        <w:trPr>
          <w:trHeight w:val="477"/>
        </w:trPr>
        <w:tc>
          <w:tcPr>
            <w:tcW w:w="850" w:type="dxa"/>
          </w:tcPr>
          <w:p w:rsidR="000F00D1" w:rsidRDefault="000F00D1" w:rsidP="000F00D1">
            <w:r>
              <w:t>jv.js</w:t>
            </w:r>
          </w:p>
        </w:tc>
        <w:tc>
          <w:tcPr>
            <w:tcW w:w="4409" w:type="dxa"/>
          </w:tcPr>
          <w:p w:rsidR="000F00D1" w:rsidRDefault="000F00D1" w:rsidP="000F00D1">
            <w:r>
              <w:t>This file has the schemas of different collections ( tables ) of joint venture database</w:t>
            </w:r>
          </w:p>
        </w:tc>
      </w:tr>
      <w:tr w:rsidR="000F00D1" w:rsidTr="000F00D1">
        <w:trPr>
          <w:trHeight w:val="447"/>
        </w:trPr>
        <w:tc>
          <w:tcPr>
            <w:tcW w:w="850" w:type="dxa"/>
          </w:tcPr>
          <w:p w:rsidR="000F00D1" w:rsidRDefault="000F00D1" w:rsidP="000F00D1">
            <w:r>
              <w:t>routes.js</w:t>
            </w:r>
          </w:p>
        </w:tc>
        <w:tc>
          <w:tcPr>
            <w:tcW w:w="4409" w:type="dxa"/>
          </w:tcPr>
          <w:p w:rsidR="000F00D1" w:rsidRDefault="000F00D1" w:rsidP="000F00D1">
            <w:r>
              <w:t>Contains all the possible routes and their actions as handled by the ExpressJS server. For example, when the user visits the location localhost:8080/api/createSampleUser</w:t>
            </w:r>
          </w:p>
          <w:p w:rsidR="000F00D1" w:rsidRDefault="000F00D1" w:rsidP="000F00D1"/>
          <w:p w:rsidR="000F00D1" w:rsidRDefault="000F00D1" w:rsidP="000F00D1">
            <w:r>
              <w:t>Will create a sample user in the ‘users’ collection in the db.</w:t>
            </w:r>
          </w:p>
          <w:p w:rsidR="000F00D1" w:rsidRDefault="000F00D1" w:rsidP="000F00D1"/>
          <w:p w:rsidR="000F00D1" w:rsidRDefault="000F00D1" w:rsidP="000F00D1">
            <w:r>
              <w:t>Localhost:8080/api/checkLogin – will use the username, password used in the POST and verifies the User in the ‘users’ collection.</w:t>
            </w:r>
          </w:p>
        </w:tc>
      </w:tr>
      <w:tr w:rsidR="000F00D1" w:rsidTr="000F00D1">
        <w:trPr>
          <w:trHeight w:val="507"/>
        </w:trPr>
        <w:tc>
          <w:tcPr>
            <w:tcW w:w="850" w:type="dxa"/>
          </w:tcPr>
          <w:p w:rsidR="000F00D1" w:rsidRDefault="000F00D1" w:rsidP="000F00D1">
            <w:r>
              <w:t>db.js</w:t>
            </w:r>
          </w:p>
        </w:tc>
        <w:tc>
          <w:tcPr>
            <w:tcW w:w="4409" w:type="dxa"/>
          </w:tcPr>
          <w:p w:rsidR="000F00D1" w:rsidRDefault="000F00D1" w:rsidP="000F00D1">
            <w:r>
              <w:t>A configuration file that says the database is available at which location and port</w:t>
            </w:r>
          </w:p>
        </w:tc>
      </w:tr>
    </w:tbl>
    <w:p w:rsidR="00C73ABF" w:rsidRDefault="00C73ABF" w:rsidP="00C73ABF"/>
    <w:p w:rsidR="00883BB8" w:rsidRDefault="00883BB8" w:rsidP="00C73ABF"/>
    <w:p w:rsidR="00883BB8" w:rsidRDefault="00066EEC" w:rsidP="00216427">
      <w:pPr>
        <w:pStyle w:val="Heading1"/>
      </w:pPr>
      <w:bookmarkStart w:id="17" w:name="_Toc428143004"/>
      <w:r>
        <w:rPr>
          <w:noProof/>
        </w:rPr>
        <w:pict>
          <v:shape id="_x0000_s1029" type="#_x0000_t75" style="position:absolute;margin-left:0;margin-top:33.6pt;width:199.25pt;height:151.55pt;z-index:251663360;mso-position-horizontal:left;mso-position-horizontal-relative:text;mso-position-vertical:absolute;mso-position-vertical-relative:text" wrapcoords="-71 0 -71 21386 21600 21386 21600 0 -71 0">
            <v:imagedata r:id="rId16" o:title=""/>
            <w10:wrap type="tight"/>
          </v:shape>
          <o:OLEObject Type="Embed" ProgID="Unknown" ShapeID="_x0000_s1029" DrawAspect="Content" ObjectID="_1502705209" r:id="rId17"/>
        </w:pict>
      </w:r>
      <w:r w:rsidR="00216427">
        <w:t>Front End Files</w:t>
      </w:r>
      <w:r w:rsidR="008422FB">
        <w:t xml:space="preserve"> – </w:t>
      </w:r>
      <w:r w:rsidR="00ED2E89">
        <w:t xml:space="preserve">under the </w:t>
      </w:r>
      <w:r w:rsidR="008422FB">
        <w:t>‘public’ folder</w:t>
      </w:r>
      <w:bookmarkEnd w:id="17"/>
    </w:p>
    <w:tbl>
      <w:tblPr>
        <w:tblStyle w:val="TableGrid"/>
        <w:tblpPr w:leftFromText="180" w:rightFromText="180" w:vertAnchor="text" w:horzAnchor="page" w:tblpX="5937" w:tblpY="15"/>
        <w:tblW w:w="0" w:type="auto"/>
        <w:tblLook w:val="04A0" w:firstRow="1" w:lastRow="0" w:firstColumn="1" w:lastColumn="0" w:noHBand="0" w:noVBand="1"/>
      </w:tblPr>
      <w:tblGrid>
        <w:gridCol w:w="988"/>
        <w:gridCol w:w="4409"/>
      </w:tblGrid>
      <w:tr w:rsidR="008422FB" w:rsidTr="008422FB">
        <w:trPr>
          <w:trHeight w:val="477"/>
        </w:trPr>
        <w:tc>
          <w:tcPr>
            <w:tcW w:w="988" w:type="dxa"/>
          </w:tcPr>
          <w:p w:rsidR="008422FB" w:rsidRDefault="00ED2E89" w:rsidP="008422FB">
            <w:r>
              <w:t>Assets</w:t>
            </w:r>
          </w:p>
        </w:tc>
        <w:tc>
          <w:tcPr>
            <w:tcW w:w="4409" w:type="dxa"/>
          </w:tcPr>
          <w:p w:rsidR="008422FB" w:rsidRDefault="00ED2E89" w:rsidP="008422FB">
            <w:r>
              <w:t>The css, img, and js files used.</w:t>
            </w:r>
            <w:r w:rsidR="005361AC">
              <w:t xml:space="preserve"> The ‘css’ folder contains the ‘css’ generated by the Grunt task (LESS compiler ) – We donot change a css file here, we change it in its corresponding LESS file.</w:t>
            </w:r>
          </w:p>
          <w:p w:rsidR="005361AC" w:rsidRDefault="005361AC" w:rsidP="008422FB"/>
          <w:p w:rsidR="005361AC" w:rsidRDefault="005361AC" w:rsidP="008422FB">
            <w:r>
              <w:t>Similarly, the ‘js’ folder contains the ‘angApp.js’ which is cumulated and at time minified version of all other ‘angular’ related files in the application. It is generated by the Grunt task.</w:t>
            </w:r>
          </w:p>
        </w:tc>
      </w:tr>
    </w:tbl>
    <w:p w:rsidR="008422FB" w:rsidRPr="00126C2C" w:rsidRDefault="008422FB" w:rsidP="00126C2C"/>
    <w:tbl>
      <w:tblPr>
        <w:tblStyle w:val="TableGrid"/>
        <w:tblW w:w="9918" w:type="dxa"/>
        <w:tblLook w:val="04A0" w:firstRow="1" w:lastRow="0" w:firstColumn="1" w:lastColumn="0" w:noHBand="0" w:noVBand="1"/>
      </w:tblPr>
      <w:tblGrid>
        <w:gridCol w:w="1818"/>
        <w:gridCol w:w="8100"/>
      </w:tblGrid>
      <w:tr w:rsidR="00E32EE1" w:rsidTr="009E2720">
        <w:tc>
          <w:tcPr>
            <w:tcW w:w="1818" w:type="dxa"/>
            <w:vAlign w:val="center"/>
          </w:tcPr>
          <w:p w:rsidR="00E32EE1" w:rsidRDefault="006A4B64" w:rsidP="009E2720">
            <w:r>
              <w:t>L</w:t>
            </w:r>
            <w:r w:rsidR="00E32EE1">
              <w:t>ibs</w:t>
            </w:r>
          </w:p>
        </w:tc>
        <w:tc>
          <w:tcPr>
            <w:tcW w:w="8100" w:type="dxa"/>
            <w:vAlign w:val="center"/>
          </w:tcPr>
          <w:p w:rsidR="00E32EE1" w:rsidRDefault="00E32EE1" w:rsidP="009E2720">
            <w:r>
              <w:t xml:space="preserve">This folder has all the css, js, etc specified in the ‘bower.json’. We  donot modify anything here. </w:t>
            </w:r>
          </w:p>
        </w:tc>
      </w:tr>
      <w:tr w:rsidR="00E32EE1" w:rsidTr="009E2720">
        <w:tc>
          <w:tcPr>
            <w:tcW w:w="1818" w:type="dxa"/>
            <w:vAlign w:val="center"/>
          </w:tcPr>
          <w:p w:rsidR="00E32EE1" w:rsidRDefault="005B1356" w:rsidP="009E2720">
            <w:r>
              <w:t>M</w:t>
            </w:r>
            <w:r w:rsidR="009E2720">
              <w:t>odules</w:t>
            </w:r>
          </w:p>
        </w:tc>
        <w:tc>
          <w:tcPr>
            <w:tcW w:w="8100" w:type="dxa"/>
            <w:vAlign w:val="center"/>
          </w:tcPr>
          <w:p w:rsidR="00E32EE1" w:rsidRDefault="009E2720" w:rsidP="009E2720">
            <w:r>
              <w:t>This folder is a well organized containing different folders. Organized means, the folders are named in a specific way, as they are appear in the application.</w:t>
            </w:r>
          </w:p>
        </w:tc>
      </w:tr>
      <w:tr w:rsidR="00E32EE1" w:rsidTr="009E2720">
        <w:tc>
          <w:tcPr>
            <w:tcW w:w="1818" w:type="dxa"/>
            <w:vAlign w:val="center"/>
          </w:tcPr>
          <w:p w:rsidR="00E32EE1" w:rsidRDefault="009E2720" w:rsidP="009E2720">
            <w:r>
              <w:t>templates</w:t>
            </w:r>
          </w:p>
        </w:tc>
        <w:tc>
          <w:tcPr>
            <w:tcW w:w="8100" w:type="dxa"/>
            <w:vAlign w:val="center"/>
          </w:tcPr>
          <w:p w:rsidR="00E32EE1" w:rsidRDefault="009E2720" w:rsidP="009E2720">
            <w:r>
              <w:t>This folder has all the ‘.html’ files that contain the ‘div’ content of different angular directives used in the application.</w:t>
            </w:r>
          </w:p>
        </w:tc>
      </w:tr>
      <w:tr w:rsidR="00E32EE1" w:rsidTr="009E2720">
        <w:tc>
          <w:tcPr>
            <w:tcW w:w="1818" w:type="dxa"/>
            <w:vAlign w:val="center"/>
          </w:tcPr>
          <w:p w:rsidR="00E32EE1" w:rsidRDefault="001D76C9" w:rsidP="009E2720">
            <w:r>
              <w:t>V</w:t>
            </w:r>
            <w:r w:rsidR="009E2720">
              <w:t>iews</w:t>
            </w:r>
          </w:p>
        </w:tc>
        <w:tc>
          <w:tcPr>
            <w:tcW w:w="8100" w:type="dxa"/>
            <w:vAlign w:val="center"/>
          </w:tcPr>
          <w:p w:rsidR="00E32EE1" w:rsidRDefault="009E2720" w:rsidP="009E2720">
            <w:r>
              <w:t>This folder has the ‘div’ contents of various views. These are basically ‘.html’ files that are loaded dynamically whenever different links</w:t>
            </w:r>
            <w:r w:rsidR="006A4B64">
              <w:t xml:space="preserve"> (Urls)</w:t>
            </w:r>
            <w:r>
              <w:t xml:space="preserve"> are clicked on the application.</w:t>
            </w:r>
          </w:p>
        </w:tc>
      </w:tr>
      <w:tr w:rsidR="00E32EE1" w:rsidTr="009E2720">
        <w:tc>
          <w:tcPr>
            <w:tcW w:w="1818" w:type="dxa"/>
            <w:vAlign w:val="center"/>
          </w:tcPr>
          <w:p w:rsidR="00E32EE1" w:rsidRDefault="009E2720" w:rsidP="009E2720">
            <w:r>
              <w:t>index.html</w:t>
            </w:r>
          </w:p>
        </w:tc>
        <w:tc>
          <w:tcPr>
            <w:tcW w:w="8100" w:type="dxa"/>
            <w:vAlign w:val="center"/>
          </w:tcPr>
          <w:p w:rsidR="00E32EE1" w:rsidRDefault="009E2720" w:rsidP="009E2720">
            <w:r>
              <w:t>The root/base file that will loaded by the ExpressJS for all other ‘requests’ apart from back end. This file is the skeleton of the UI of whole application.</w:t>
            </w:r>
          </w:p>
        </w:tc>
      </w:tr>
    </w:tbl>
    <w:p w:rsidR="00126C2C" w:rsidRDefault="00FE0EA1" w:rsidP="00FE0EA1">
      <w:pPr>
        <w:pStyle w:val="Heading1"/>
      </w:pPr>
      <w:bookmarkStart w:id="18" w:name="_Toc428143005"/>
      <w:r>
        <w:lastRenderedPageBreak/>
        <w:t>Front End – Modules</w:t>
      </w:r>
      <w:bookmarkEnd w:id="18"/>
    </w:p>
    <w:p w:rsidR="00FE0EA1" w:rsidRDefault="00066EEC" w:rsidP="00FE0EA1">
      <w:r>
        <w:rPr>
          <w:noProof/>
        </w:rPr>
        <w:pict>
          <v:shape id="_x0000_s1030" type="#_x0000_t75" style="position:absolute;margin-left:219.9pt;margin-top:.8pt;width:302.25pt;height:303.05pt;z-index:251668480;mso-position-horizontal-relative:text;mso-position-vertical-relative:text" wrapcoords="-54 0 -54 21493 21600 21493 21600 0 -54 0">
            <v:imagedata r:id="rId18" o:title=""/>
            <w10:wrap type="tight"/>
          </v:shape>
          <o:OLEObject Type="Embed" ProgID="Unknown" ShapeID="_x0000_s1030" DrawAspect="Content" ObjectID="_1502705210" r:id="rId19"/>
        </w:pict>
      </w:r>
      <w:r w:rsidR="00CA2BB9">
        <w:t>This folder is well organized. It contains list of modules ( Visual Separation ) present in the application.</w:t>
      </w:r>
    </w:p>
    <w:p w:rsidR="00CA2BB9" w:rsidRDefault="00CA2BB9" w:rsidP="00FE0EA1">
      <w:r>
        <w:t>As per the naming/numbering convention, 0 contains the absolute basics, and it will loaded before others in the page.</w:t>
      </w:r>
    </w:p>
    <w:p w:rsidR="00CA2BB9" w:rsidRDefault="00CA2BB9" w:rsidP="00FE0EA1">
      <w:r>
        <w:t>1, is the first visible component / module on the application. In our case, it is the navigation menu.</w:t>
      </w:r>
    </w:p>
    <w:p w:rsidR="00CA2BB9" w:rsidRDefault="00CA2BB9" w:rsidP="00FE0EA1">
      <w:r>
        <w:t>The navigation menu has, a ‘login’ link, so the login modal (popup) is a sub module of ‘navigation’ and hence the number 1.2</w:t>
      </w:r>
    </w:p>
    <w:p w:rsidR="00CA2BB9" w:rsidRDefault="00CA2BB9" w:rsidP="00FE0EA1">
      <w:r>
        <w:t xml:space="preserve">And if you look at the landing page, you can identify the components displayed in that order. </w:t>
      </w:r>
    </w:p>
    <w:p w:rsidR="00CA2BB9" w:rsidRDefault="00CA2BB9" w:rsidP="00FE0EA1">
      <w:r>
        <w:t>To make it convenient to map the code.</w:t>
      </w:r>
    </w:p>
    <w:p w:rsidR="00D1634D" w:rsidRDefault="00D1634D" w:rsidP="00D14CC9">
      <w:pPr>
        <w:pStyle w:val="Heading2"/>
      </w:pPr>
    </w:p>
    <w:p w:rsidR="00D14CC9" w:rsidRPr="00D14CC9" w:rsidRDefault="00066EEC" w:rsidP="00D1634D">
      <w:pPr>
        <w:pStyle w:val="Heading2"/>
      </w:pPr>
      <w:bookmarkStart w:id="19" w:name="_Toc428143006"/>
      <w:r>
        <w:rPr>
          <w:noProof/>
        </w:rPr>
        <w:pict>
          <v:shape id="_x0000_s1034" type="#_x0000_t75" style="position:absolute;margin-left:0;margin-top:36.65pt;width:226pt;height:339.9pt;z-index:251670528;mso-position-horizontal-relative:text;mso-position-vertical-relative:text" wrapcoords="-54 0 -54 21529 21600 21529 21600 0 -54 0">
            <v:imagedata r:id="rId20" o:title=""/>
            <w10:wrap type="tight"/>
          </v:shape>
          <o:OLEObject Type="Embed" ProgID="Unknown" ShapeID="_x0000_s1034" DrawAspect="Content" ObjectID="_1502705211" r:id="rId21"/>
        </w:pict>
      </w:r>
      <w:r w:rsidR="0019361D">
        <w:t xml:space="preserve">Going a level </w:t>
      </w:r>
      <w:r w:rsidR="00A425D3">
        <w:t>under</w:t>
      </w:r>
      <w:bookmarkEnd w:id="19"/>
    </w:p>
    <w:p w:rsidR="00D93914" w:rsidRDefault="00D93914" w:rsidP="00FE0EA1"/>
    <w:p w:rsidR="009A62B5" w:rsidRDefault="00D93914" w:rsidP="00FE0EA1">
      <w:r>
        <w:t>Consider the section, ‘modalLogin’. It has the following folders</w:t>
      </w:r>
    </w:p>
    <w:p w:rsidR="009A62B5" w:rsidRDefault="00D93914" w:rsidP="001874ED">
      <w:pPr>
        <w:spacing w:line="240" w:lineRule="auto"/>
      </w:pPr>
      <w:r>
        <w:t xml:space="preserve">– js </w:t>
      </w:r>
    </w:p>
    <w:p w:rsidR="00F65CF3" w:rsidRDefault="009A62B5" w:rsidP="001874ED">
      <w:pPr>
        <w:pStyle w:val="ListParagraph"/>
        <w:spacing w:line="240" w:lineRule="auto"/>
      </w:pPr>
      <w:r>
        <w:t xml:space="preserve">– </w:t>
      </w:r>
      <w:r w:rsidR="00D93914">
        <w:t>less.</w:t>
      </w:r>
    </w:p>
    <w:tbl>
      <w:tblPr>
        <w:tblStyle w:val="TableGrid"/>
        <w:tblpPr w:leftFromText="180" w:rightFromText="180" w:vertAnchor="page" w:horzAnchor="page" w:tblpX="6139" w:tblpY="11186"/>
        <w:tblW w:w="0" w:type="auto"/>
        <w:tblLook w:val="04A0" w:firstRow="1" w:lastRow="0" w:firstColumn="1" w:lastColumn="0" w:noHBand="0" w:noVBand="1"/>
      </w:tblPr>
      <w:tblGrid>
        <w:gridCol w:w="1223"/>
        <w:gridCol w:w="4388"/>
      </w:tblGrid>
      <w:tr w:rsidR="001874ED" w:rsidTr="001874ED">
        <w:trPr>
          <w:trHeight w:val="462"/>
        </w:trPr>
        <w:tc>
          <w:tcPr>
            <w:tcW w:w="1223" w:type="dxa"/>
          </w:tcPr>
          <w:p w:rsidR="001874ED" w:rsidRDefault="001874ED" w:rsidP="001874ED">
            <w:r>
              <w:t>js/angular</w:t>
            </w:r>
          </w:p>
        </w:tc>
        <w:tc>
          <w:tcPr>
            <w:tcW w:w="4388" w:type="dxa"/>
          </w:tcPr>
          <w:p w:rsidR="001874ED" w:rsidRDefault="001874ED" w:rsidP="001874ED">
            <w:r>
              <w:t>This folder contains angularJS related code, be it controllers, directives or services. Though services folder is not present for this section.</w:t>
            </w:r>
          </w:p>
        </w:tc>
      </w:tr>
      <w:tr w:rsidR="001874ED" w:rsidTr="001874ED">
        <w:trPr>
          <w:trHeight w:val="433"/>
        </w:trPr>
        <w:tc>
          <w:tcPr>
            <w:tcW w:w="1223" w:type="dxa"/>
          </w:tcPr>
          <w:p w:rsidR="001874ED" w:rsidRDefault="00D362D7" w:rsidP="001874ED">
            <w:r>
              <w:t>L</w:t>
            </w:r>
            <w:r w:rsidR="001874ED">
              <w:t>ess</w:t>
            </w:r>
          </w:p>
        </w:tc>
        <w:tc>
          <w:tcPr>
            <w:tcW w:w="4388" w:type="dxa"/>
          </w:tcPr>
          <w:p w:rsidR="001874ED" w:rsidRDefault="001874ED" w:rsidP="001874ED">
            <w:r>
              <w:t>Contains the ‘.less’ files for this module (section).</w:t>
            </w:r>
          </w:p>
        </w:tc>
      </w:tr>
    </w:tbl>
    <w:p w:rsidR="001874ED" w:rsidRDefault="001874ED" w:rsidP="00FE0EA1">
      <w:r w:rsidRPr="001874ED">
        <w:rPr>
          <w:b/>
        </w:rPr>
        <w:t>Some Observations to be made</w:t>
      </w:r>
      <w:r>
        <w:t>: The files under controller folder end with ‘Ctrl’, Directives with ‘Dir’ and Services with ‘Svc’.</w:t>
      </w:r>
    </w:p>
    <w:p w:rsidR="00553A8C" w:rsidRDefault="00CE5572" w:rsidP="00FE0EA1">
      <w:r>
        <w:t>The submodule.js initializes the namespace.</w:t>
      </w:r>
    </w:p>
    <w:p w:rsidR="00960180" w:rsidRDefault="001D76C9" w:rsidP="001D76C9">
      <w:pPr>
        <w:pStyle w:val="Heading2"/>
      </w:pPr>
      <w:bookmarkStart w:id="20" w:name="_Toc428143007"/>
      <w:r>
        <w:lastRenderedPageBreak/>
        <w:t>Key files</w:t>
      </w:r>
      <w:bookmarkEnd w:id="20"/>
    </w:p>
    <w:p w:rsidR="001D76C9" w:rsidRDefault="001D76C9" w:rsidP="001D76C9">
      <w:pPr>
        <w:pStyle w:val="Heading3"/>
      </w:pPr>
      <w:bookmarkStart w:id="21" w:name="_Toc428143008"/>
      <w:r>
        <w:t>js</w:t>
      </w:r>
      <w:bookmarkEnd w:id="21"/>
    </w:p>
    <w:p w:rsidR="001D76C9" w:rsidRDefault="001D76C9" w:rsidP="001D76C9">
      <w:pPr>
        <w:pStyle w:val="ListParagraph"/>
        <w:numPr>
          <w:ilvl w:val="0"/>
          <w:numId w:val="6"/>
        </w:numPr>
      </w:pPr>
      <w:r w:rsidRPr="001D76C9">
        <w:t>public\modules\0.0.applicationbase\js\angular\</w:t>
      </w:r>
      <w:r w:rsidRPr="001D76C9">
        <w:rPr>
          <w:b/>
        </w:rPr>
        <w:t>app.js</w:t>
      </w:r>
      <w:r>
        <w:t xml:space="preserve">:  This file is the crux of the angular application. It defines the ‘name’ of the angular app. Defines the namespace used, and contains the dependencies </w:t>
      </w:r>
      <w:r w:rsidR="009F4A39">
        <w:t>(usually</w:t>
      </w:r>
      <w:r>
        <w:t xml:space="preserve">, all dependencies are injected ) . Also contains the ‘UI-Router’ </w:t>
      </w:r>
      <w:r w:rsidR="006129CE">
        <w:t>logic that</w:t>
      </w:r>
      <w:r>
        <w:t xml:space="preserve"> is</w:t>
      </w:r>
      <w:r w:rsidR="006129CE">
        <w:t xml:space="preserve"> - the</w:t>
      </w:r>
      <w:r>
        <w:t xml:space="preserve"> list of UI routes and</w:t>
      </w:r>
      <w:r w:rsidR="006129CE">
        <w:t xml:space="preserve"> their corresponding activities – also known as state management.</w:t>
      </w:r>
    </w:p>
    <w:p w:rsidR="00855EEF" w:rsidRDefault="00832F4B" w:rsidP="00855EEF">
      <w:pPr>
        <w:pStyle w:val="ListParagraph"/>
        <w:numPr>
          <w:ilvl w:val="0"/>
          <w:numId w:val="6"/>
        </w:numPr>
      </w:pPr>
      <w:r w:rsidRPr="00832F4B">
        <w:t>public\modules\0.0.applicationbase\js\angular\</w:t>
      </w:r>
      <w:r w:rsidRPr="00A72A9D">
        <w:rPr>
          <w:b/>
        </w:rPr>
        <w:t>submodules.js</w:t>
      </w:r>
      <w:r>
        <w:t>: This file contains the list of submodules that are defined and to be injected to the application.</w:t>
      </w:r>
    </w:p>
    <w:p w:rsidR="00855EEF" w:rsidRDefault="00855EEF" w:rsidP="00855EEF">
      <w:pPr>
        <w:pStyle w:val="Heading3"/>
      </w:pPr>
      <w:bookmarkStart w:id="22" w:name="_Toc428143009"/>
      <w:r>
        <w:t>less</w:t>
      </w:r>
      <w:bookmarkEnd w:id="22"/>
    </w:p>
    <w:p w:rsidR="00855EEF" w:rsidRDefault="00855EEF" w:rsidP="00855EEF"/>
    <w:p w:rsidR="00855EEF" w:rsidRDefault="00855EEF" w:rsidP="00855EEF">
      <w:pPr>
        <w:pStyle w:val="ListParagraph"/>
        <w:numPr>
          <w:ilvl w:val="0"/>
          <w:numId w:val="7"/>
        </w:numPr>
      </w:pPr>
      <w:r w:rsidRPr="00855EEF">
        <w:t>public\modules\0.0.applicationbase\less</w:t>
      </w:r>
      <w:r w:rsidRPr="00855EEF">
        <w:rPr>
          <w:b/>
        </w:rPr>
        <w:t>\applicationbase.less</w:t>
      </w:r>
      <w:r>
        <w:rPr>
          <w:b/>
        </w:rPr>
        <w:t xml:space="preserve"> : </w:t>
      </w:r>
      <w:r>
        <w:t>This file contains the variables to be used by other less files.</w:t>
      </w:r>
      <w:r w:rsidR="007C67D1">
        <w:t xml:space="preserve"> That is, this file is imported to every other less file during compilation.</w:t>
      </w:r>
      <w:r w:rsidR="00481409">
        <w:t xml:space="preserve"> You can place the branding specific styling here.</w:t>
      </w:r>
    </w:p>
    <w:p w:rsidR="00D362D7" w:rsidRDefault="00D362D7" w:rsidP="00D362D7">
      <w:pPr>
        <w:pStyle w:val="Heading3"/>
        <w:rPr>
          <w:ins w:id="23" w:author="Naveen" w:date="2015-09-02T13:14:00Z"/>
        </w:rPr>
      </w:pPr>
      <w:commentRangeStart w:id="24"/>
      <w:ins w:id="25" w:author="Naveen" w:date="2015-09-02T13:14:00Z">
        <w:r>
          <w:t>sass</w:t>
        </w:r>
      </w:ins>
      <w:commentRangeEnd w:id="24"/>
      <w:ins w:id="26" w:author="Naveen" w:date="2015-09-02T13:18:00Z">
        <w:r>
          <w:rPr>
            <w:rStyle w:val="CommentReference"/>
            <w:rFonts w:asciiTheme="minorHAnsi" w:eastAsiaTheme="minorHAnsi" w:hAnsiTheme="minorHAnsi" w:cstheme="minorBidi"/>
            <w:b w:val="0"/>
            <w:bCs w:val="0"/>
            <w:color w:val="auto"/>
          </w:rPr>
          <w:commentReference w:id="24"/>
        </w:r>
      </w:ins>
    </w:p>
    <w:p w:rsidR="006938C7" w:rsidRDefault="00D362D7">
      <w:pPr>
        <w:pStyle w:val="ListParagraph"/>
        <w:numPr>
          <w:ilvl w:val="0"/>
          <w:numId w:val="7"/>
        </w:numPr>
        <w:pPrChange w:id="27" w:author="Naveen" w:date="2015-09-02T13:19:00Z">
          <w:pPr>
            <w:pStyle w:val="ListParagraph"/>
          </w:pPr>
        </w:pPrChange>
      </w:pPr>
      <w:ins w:id="28" w:author="Naveen" w:date="2015-09-02T13:14:00Z">
        <w:r>
          <w:t>public\mocules\0.0.applicationbase\sass\</w:t>
        </w:r>
      </w:ins>
      <w:ins w:id="29" w:author="Naveen" w:date="2015-09-02T13:15:00Z">
        <w:r>
          <w:t xml:space="preserve">: this folder contains ‘sass’ variables to be used by other </w:t>
        </w:r>
      </w:ins>
      <w:ins w:id="30" w:author="Naveen" w:date="2015-09-02T13:16:00Z">
        <w:r>
          <w:t>‘.scss’ files.</w:t>
        </w:r>
      </w:ins>
    </w:p>
    <w:p w:rsidR="006938C7" w:rsidRDefault="006938C7" w:rsidP="006938C7">
      <w:pPr>
        <w:pStyle w:val="Heading2"/>
      </w:pPr>
      <w:bookmarkStart w:id="31" w:name="_Toc428143010"/>
      <w:r>
        <w:t>AngularJS Fundamentals</w:t>
      </w:r>
      <w:bookmarkEnd w:id="31"/>
    </w:p>
    <w:p w:rsidR="00372BEE" w:rsidRDefault="0061202D" w:rsidP="00372BEE">
      <w:pPr>
        <w:pStyle w:val="Heading3"/>
      </w:pPr>
      <w:bookmarkStart w:id="32" w:name="_Toc428143011"/>
      <w:r>
        <w:t>Directives</w:t>
      </w:r>
      <w:bookmarkEnd w:id="32"/>
    </w:p>
    <w:p w:rsidR="00372BEE" w:rsidRDefault="00372BEE" w:rsidP="00372BEE">
      <w:r>
        <w:tab/>
        <w:t xml:space="preserve">They are the components of MVC, which modify/extend the usual HTML elements. There are core angular directives, and custom directives. </w:t>
      </w:r>
    </w:p>
    <w:p w:rsidR="00372BEE" w:rsidRDefault="00372BEE" w:rsidP="00372BEE">
      <w:r>
        <w:t xml:space="preserve">The core directives are prefixed with ‘ng-‘ example, ng-app=””, ng-bind=””.  </w:t>
      </w:r>
    </w:p>
    <w:p w:rsidR="00372BEE" w:rsidRDefault="00372BEE" w:rsidP="00372BEE">
      <w:r>
        <w:t xml:space="preserve">The custom directives used in the application are prefixed with ‘app-jv-‘. </w:t>
      </w:r>
    </w:p>
    <w:p w:rsidR="00372BEE" w:rsidRDefault="00071351" w:rsidP="00372BEE">
      <w:r>
        <w:t>Every time you find such tags</w:t>
      </w:r>
      <w:r w:rsidR="00372BEE">
        <w:t xml:space="preserve"> on any HTML element, know that the element is subject to angular processing and typically, it has a template associated with it, that puts all the HTML ‘content’ of the template into Element.</w:t>
      </w:r>
    </w:p>
    <w:p w:rsidR="009271F3" w:rsidRDefault="009271F3" w:rsidP="00372BEE"/>
    <w:p w:rsidR="009271F3" w:rsidRDefault="009271F3" w:rsidP="00372BEE">
      <w:r>
        <w:t>Consider the following ‘directive’ in the ‘index.html’</w:t>
      </w:r>
    </w:p>
    <w:p w:rsidR="009271F3" w:rsidRPr="00D658AD" w:rsidRDefault="009271F3" w:rsidP="00D658AD">
      <w:pPr>
        <w:spacing w:after="0" w:line="240" w:lineRule="auto"/>
        <w:rPr>
          <w:rFonts w:ascii="Segoe UI Emoji" w:hAnsi="Segoe UI Emoji"/>
        </w:rPr>
      </w:pPr>
      <w:r w:rsidRPr="00D658AD">
        <w:rPr>
          <w:rFonts w:ascii="Segoe UI Emoji" w:hAnsi="Segoe UI Emoji"/>
        </w:rPr>
        <w:t>&lt;!-- Login Modal --&gt;</w:t>
      </w:r>
    </w:p>
    <w:p w:rsidR="009271F3" w:rsidRPr="00D658AD" w:rsidRDefault="009271F3" w:rsidP="00D658AD">
      <w:pPr>
        <w:spacing w:after="0" w:line="240" w:lineRule="auto"/>
        <w:rPr>
          <w:rFonts w:ascii="Segoe UI Emoji" w:hAnsi="Segoe UI Emoji"/>
        </w:rPr>
      </w:pPr>
      <w:r w:rsidRPr="00D658AD">
        <w:rPr>
          <w:rFonts w:ascii="Segoe UI Emoji" w:hAnsi="Segoe UI Emoji"/>
        </w:rPr>
        <w:t xml:space="preserve">    &lt;div ng-controller="modalLoginController"&gt;</w:t>
      </w:r>
    </w:p>
    <w:p w:rsidR="009271F3" w:rsidRPr="00D658AD" w:rsidRDefault="009271F3" w:rsidP="00D658AD">
      <w:pPr>
        <w:spacing w:after="0" w:line="240" w:lineRule="auto"/>
        <w:rPr>
          <w:rFonts w:ascii="Segoe UI Emoji" w:hAnsi="Segoe UI Emoji"/>
        </w:rPr>
      </w:pPr>
      <w:r w:rsidRPr="00D658AD">
        <w:rPr>
          <w:rFonts w:ascii="Segoe UI Emoji" w:hAnsi="Segoe UI Emoji"/>
        </w:rPr>
        <w:t xml:space="preserve">        &lt;div </w:t>
      </w:r>
      <w:r w:rsidRPr="00D658AD">
        <w:rPr>
          <w:rFonts w:ascii="Segoe UI Emoji" w:hAnsi="Segoe UI Emoji"/>
          <w:b/>
        </w:rPr>
        <w:t>app-jv-modal-login</w:t>
      </w:r>
      <w:r w:rsidRPr="00D658AD">
        <w:rPr>
          <w:rFonts w:ascii="Segoe UI Emoji" w:hAnsi="Segoe UI Emoji"/>
        </w:rPr>
        <w:t>=""&gt;</w:t>
      </w:r>
    </w:p>
    <w:p w:rsidR="009271F3" w:rsidRPr="00D658AD" w:rsidRDefault="009271F3" w:rsidP="00D658AD">
      <w:pPr>
        <w:spacing w:after="0" w:line="240" w:lineRule="auto"/>
        <w:rPr>
          <w:rFonts w:ascii="Segoe UI Emoji" w:hAnsi="Segoe UI Emoji"/>
        </w:rPr>
      </w:pPr>
      <w:r w:rsidRPr="00D658AD">
        <w:rPr>
          <w:rFonts w:ascii="Segoe UI Emoji" w:hAnsi="Segoe UI Emoji"/>
        </w:rPr>
        <w:t xml:space="preserve">        &lt;/div&gt;</w:t>
      </w:r>
    </w:p>
    <w:p w:rsidR="009271F3" w:rsidRDefault="009271F3" w:rsidP="00D658AD">
      <w:pPr>
        <w:spacing w:after="0" w:line="240" w:lineRule="auto"/>
        <w:rPr>
          <w:rFonts w:ascii="Segoe UI Emoji" w:hAnsi="Segoe UI Emoji"/>
        </w:rPr>
      </w:pPr>
      <w:r w:rsidRPr="00D658AD">
        <w:rPr>
          <w:rFonts w:ascii="Segoe UI Emoji" w:hAnsi="Segoe UI Emoji"/>
        </w:rPr>
        <w:t xml:space="preserve">    &lt;/div&gt;</w:t>
      </w:r>
    </w:p>
    <w:p w:rsidR="00D658AD" w:rsidRPr="00D658AD" w:rsidRDefault="00D658AD" w:rsidP="00D658AD">
      <w:pPr>
        <w:spacing w:after="0" w:line="240" w:lineRule="auto"/>
        <w:rPr>
          <w:rFonts w:ascii="Segoe UI Emoji" w:hAnsi="Segoe UI Emoji"/>
        </w:rPr>
      </w:pPr>
    </w:p>
    <w:p w:rsidR="009271F3" w:rsidRDefault="009271F3" w:rsidP="009271F3">
      <w:r>
        <w:lastRenderedPageBreak/>
        <w:t>The div with the directive donot have any content inside it ( for obvious reasons), however, when this directive is processed, the login form is embedded into this ‘&lt;div&gt;’</w:t>
      </w:r>
    </w:p>
    <w:p w:rsidR="00756D55" w:rsidRDefault="00756D55" w:rsidP="009271F3">
      <w:r>
        <w:t>Let</w:t>
      </w:r>
      <w:r w:rsidR="008747AA">
        <w:t xml:space="preserve"> u</w:t>
      </w:r>
      <w:r>
        <w:t>s find where the ‘directive’ code is. There are two ways</w:t>
      </w:r>
    </w:p>
    <w:p w:rsidR="00756D55" w:rsidRDefault="00756D55" w:rsidP="00756D55">
      <w:pPr>
        <w:pStyle w:val="ListParagraph"/>
        <w:numPr>
          <w:ilvl w:val="0"/>
          <w:numId w:val="8"/>
        </w:numPr>
      </w:pPr>
      <w:r>
        <w:t>Using Sublime Text :  Find in files – Ctrl + Shift + F – Search for appJvModalLogin. It is AngularJS convention that, on the ‘HTML’ the directive has ‘-</w:t>
      </w:r>
      <w:r w:rsidR="009C66B1">
        <w:t>‘</w:t>
      </w:r>
      <w:r w:rsidR="002F0031">
        <w:t xml:space="preserve"> </w:t>
      </w:r>
      <w:r w:rsidR="009C66B1">
        <w:t>whereas</w:t>
      </w:r>
      <w:r>
        <w:t xml:space="preserve"> in the JS file, the ‘-‘ are removed and the word right next to ‘-‘ is capitalized making the whole word ‘Camel Case’.</w:t>
      </w:r>
      <w:r w:rsidR="00D873BE">
        <w:t xml:space="preserve"> </w:t>
      </w:r>
    </w:p>
    <w:p w:rsidR="00756D55" w:rsidRDefault="00AA2801" w:rsidP="00756D55">
      <w:pPr>
        <w:pStyle w:val="ListParagraph"/>
        <w:numPr>
          <w:ilvl w:val="0"/>
          <w:numId w:val="8"/>
        </w:numPr>
      </w:pPr>
      <w:r>
        <w:t>Browse</w:t>
      </w:r>
      <w:r w:rsidR="00756D55">
        <w:t xml:space="preserve"> the \public\modules\ : look for name in the modules that </w:t>
      </w:r>
      <w:r>
        <w:t>is near match to the</w:t>
      </w:r>
      <w:r w:rsidR="00006A1A">
        <w:t xml:space="preserve"> directive. The folders are numbered in a way that is convenient to look for modules the order, they are present on the screen, and named closer to what the directive name is.</w:t>
      </w:r>
    </w:p>
    <w:p w:rsidR="00D873BE" w:rsidRDefault="00D873BE" w:rsidP="00D873BE">
      <w:pPr>
        <w:rPr>
          <w:b/>
        </w:rPr>
      </w:pPr>
      <w:r>
        <w:t xml:space="preserve">In both ways, the file is : </w:t>
      </w:r>
      <w:r w:rsidRPr="00D873BE">
        <w:rPr>
          <w:b/>
        </w:rPr>
        <w:t>\public\modules\1.2.modallogin\js\angular\directives\modalLoginDir.js</w:t>
      </w:r>
    </w:p>
    <w:p w:rsidR="00D873BE" w:rsidRDefault="00D873BE" w:rsidP="00D873BE">
      <w:r>
        <w:rPr>
          <w:noProof/>
        </w:rPr>
        <w:drawing>
          <wp:anchor distT="0" distB="0" distL="114300" distR="114300" simplePos="0" relativeHeight="251671552" behindDoc="1" locked="0" layoutInCell="1" allowOverlap="1">
            <wp:simplePos x="0" y="0"/>
            <wp:positionH relativeFrom="column">
              <wp:posOffset>0</wp:posOffset>
            </wp:positionH>
            <wp:positionV relativeFrom="paragraph">
              <wp:posOffset>-2540</wp:posOffset>
            </wp:positionV>
            <wp:extent cx="4375150" cy="3338195"/>
            <wp:effectExtent l="0" t="0" r="6350" b="0"/>
            <wp:wrapTight wrapText="bothSides">
              <wp:wrapPolygon edited="0">
                <wp:start x="0" y="0"/>
                <wp:lineTo x="0" y="21448"/>
                <wp:lineTo x="21537" y="21448"/>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4375150" cy="3338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 xml:space="preserve"> </w:t>
      </w:r>
      <w:r>
        <w:t xml:space="preserve"> </w:t>
      </w:r>
      <w:r w:rsidRPr="00A91F3F">
        <w:rPr>
          <w:b/>
        </w:rPr>
        <w:t>Key observations</w:t>
      </w:r>
      <w:r>
        <w:t>:</w:t>
      </w:r>
    </w:p>
    <w:p w:rsidR="00D873BE" w:rsidRDefault="00D873BE" w:rsidP="00D873BE">
      <w:r w:rsidRPr="00A91F3F">
        <w:rPr>
          <w:b/>
        </w:rPr>
        <w:t>templateUrl</w:t>
      </w:r>
      <w:r>
        <w:t>: ‘location of the template file’ that will be embedded into the ‘&lt;div&gt;’ element.</w:t>
      </w:r>
    </w:p>
    <w:p w:rsidR="00D873BE" w:rsidRDefault="00D873BE" w:rsidP="00D873BE">
      <w:r w:rsidRPr="00A91F3F">
        <w:rPr>
          <w:b/>
        </w:rPr>
        <w:t>link</w:t>
      </w:r>
      <w:r>
        <w:t xml:space="preserve">: </w:t>
      </w:r>
      <w:r w:rsidR="00843CD8">
        <w:t>a function that will be executed when the directive is processed.</w:t>
      </w:r>
      <w:r w:rsidR="00755129">
        <w:t xml:space="preserve"> Generally, you can find all the DOM manipulation logic in the directives</w:t>
      </w:r>
      <w:r w:rsidR="00C46E55">
        <w:t>.</w:t>
      </w:r>
    </w:p>
    <w:p w:rsidR="00A91F3F" w:rsidRDefault="00A91F3F" w:rsidP="00D873BE"/>
    <w:p w:rsidR="00A91F3F" w:rsidRDefault="00A91F3F" w:rsidP="00D873BE"/>
    <w:p w:rsidR="00A91F3F" w:rsidRDefault="00A91F3F" w:rsidP="00D873BE"/>
    <w:p w:rsidR="00A91F3F" w:rsidRDefault="00A91F3F" w:rsidP="00D873BE"/>
    <w:p w:rsidR="00A91F3F" w:rsidRDefault="00A91F3F" w:rsidP="00A91F3F">
      <w:pPr>
        <w:pStyle w:val="Heading3"/>
      </w:pPr>
      <w:bookmarkStart w:id="33" w:name="_Toc428143012"/>
      <w:r>
        <w:t>Controllers</w:t>
      </w:r>
      <w:bookmarkEnd w:id="33"/>
    </w:p>
    <w:p w:rsidR="00A91F3F" w:rsidRDefault="00A91F3F" w:rsidP="00A91F3F">
      <w:r>
        <w:t>A controller is a piece of code that holds the ‘Scope’ variables that will be shared to its children – like inheritance, and as the name suggests, controls / responds to user interaction.</w:t>
      </w:r>
    </w:p>
    <w:p w:rsidR="005A0BA5" w:rsidRDefault="005A0BA5" w:rsidP="00A91F3F">
      <w:r>
        <w:t xml:space="preserve">Typically, controllers hold the ‘scope’ </w:t>
      </w:r>
      <w:r w:rsidR="007701F7">
        <w:t>variables that</w:t>
      </w:r>
      <w:r>
        <w:t xml:space="preserve"> hold the data from the backend. Say, list of ventures are fetched from the BackEnd and stored in the controller Scope.</w:t>
      </w:r>
    </w:p>
    <w:p w:rsidR="00D93EA5" w:rsidRDefault="00D93EA5" w:rsidP="00A91F3F">
      <w:r>
        <w:t>This scope variable, are then evaluated by the ‘directives’ under this controller.</w:t>
      </w:r>
    </w:p>
    <w:p w:rsidR="000313FF" w:rsidRDefault="000313FF" w:rsidP="000313FF">
      <w:pPr>
        <w:pStyle w:val="Heading3"/>
      </w:pPr>
      <w:bookmarkStart w:id="34" w:name="_Toc428143013"/>
      <w:r>
        <w:lastRenderedPageBreak/>
        <w:t>Services</w:t>
      </w:r>
      <w:bookmarkEnd w:id="34"/>
    </w:p>
    <w:p w:rsidR="000313FF" w:rsidRDefault="000313FF" w:rsidP="000313FF">
      <w:r>
        <w:t xml:space="preserve">As the name suggest, services are group of functions that perform the work of retrieving or setting data either from the backend or from external source. They are used a means of communication between different controllers. </w:t>
      </w:r>
    </w:p>
    <w:p w:rsidR="000313FF" w:rsidRDefault="000313FF" w:rsidP="000313FF">
      <w:r>
        <w:t>In our application, we can find services are used to hit the ‘backend’ and retrieve data.</w:t>
      </w:r>
    </w:p>
    <w:p w:rsidR="000313FF" w:rsidRDefault="000313FF" w:rsidP="000313FF">
      <w:r>
        <w:t>The controllers, inject the ‘Services’ and use the methods to store Data into the scope variables.</w:t>
      </w:r>
    </w:p>
    <w:p w:rsidR="009F2725" w:rsidRDefault="009F2725" w:rsidP="000313FF"/>
    <w:p w:rsidR="001E6CA1" w:rsidRDefault="00675EAB" w:rsidP="001E6CA1">
      <w:pPr>
        <w:pStyle w:val="Heading1"/>
      </w:pPr>
      <w:bookmarkStart w:id="35" w:name="_Toc428143014"/>
      <w:r>
        <w:t>Hands on Tasks</w:t>
      </w:r>
      <w:bookmarkEnd w:id="35"/>
    </w:p>
    <w:p w:rsidR="00675EAB" w:rsidRDefault="00173D74" w:rsidP="00675EAB">
      <w:pPr>
        <w:pStyle w:val="Heading2"/>
      </w:pPr>
      <w:bookmarkStart w:id="36" w:name="_Toc428143015"/>
      <w:r>
        <w:t>Backend</w:t>
      </w:r>
      <w:bookmarkEnd w:id="36"/>
    </w:p>
    <w:p w:rsidR="00D658AD" w:rsidRDefault="00173D74" w:rsidP="00173D74">
      <w:pPr>
        <w:pStyle w:val="ListParagraph"/>
        <w:numPr>
          <w:ilvl w:val="0"/>
          <w:numId w:val="10"/>
        </w:numPr>
      </w:pPr>
      <w:r>
        <w:t>Create / Insert / Fetch Data :</w:t>
      </w:r>
    </w:p>
    <w:p w:rsidR="00D658AD" w:rsidRDefault="00D658AD" w:rsidP="00D658AD">
      <w:pPr>
        <w:ind w:left="720"/>
      </w:pPr>
      <w:r>
        <w:t>So, we want to create a sample ‘Collection’ ( In relational SQL terms, it is Table), and insert a sample data into the table, and retrieve the data.</w:t>
      </w:r>
    </w:p>
    <w:p w:rsidR="00D658AD" w:rsidRDefault="00D658AD" w:rsidP="00D658AD">
      <w:pPr>
        <w:ind w:left="720"/>
      </w:pPr>
      <w:r>
        <w:t xml:space="preserve">Things involved, </w:t>
      </w:r>
    </w:p>
    <w:p w:rsidR="00173D74" w:rsidRDefault="00D658AD" w:rsidP="00D658AD">
      <w:pPr>
        <w:pStyle w:val="ListParagraph"/>
        <w:numPr>
          <w:ilvl w:val="1"/>
          <w:numId w:val="7"/>
        </w:numPr>
      </w:pPr>
      <w:r>
        <w:t>Setting up Schema of the Collection</w:t>
      </w:r>
      <w:r w:rsidR="00D016F5">
        <w:t xml:space="preserve"> – app\model\jv.js</w:t>
      </w:r>
    </w:p>
    <w:p w:rsidR="00D658AD" w:rsidRDefault="00D658AD" w:rsidP="00D658AD">
      <w:pPr>
        <w:pStyle w:val="ListParagraph"/>
        <w:numPr>
          <w:ilvl w:val="1"/>
          <w:numId w:val="7"/>
        </w:numPr>
      </w:pPr>
      <w:r>
        <w:t>Creating a route in ‘routes.js’, that inserts a sample document ( a row )</w:t>
      </w:r>
    </w:p>
    <w:p w:rsidR="00D658AD" w:rsidRDefault="00D658AD" w:rsidP="00D658AD">
      <w:pPr>
        <w:pStyle w:val="ListParagraph"/>
        <w:numPr>
          <w:ilvl w:val="1"/>
          <w:numId w:val="7"/>
        </w:numPr>
      </w:pPr>
      <w:r>
        <w:t>Creating a route in ‘routes.js’ that retrives documents from the schema.</w:t>
      </w:r>
    </w:p>
    <w:p w:rsidR="003162F9" w:rsidRDefault="0069434A" w:rsidP="003162F9">
      <w:pPr>
        <w:ind w:left="720"/>
      </w:pPr>
      <w:r>
        <w:t>Refer the file, jv.js</w:t>
      </w:r>
    </w:p>
    <w:p w:rsidR="0069434A" w:rsidRDefault="00C95B54" w:rsidP="003162F9">
      <w:pPr>
        <w:ind w:left="720"/>
      </w:pPr>
      <w:r>
        <w:rPr>
          <w:noProof/>
        </w:rPr>
        <w:lastRenderedPageBreak/>
        <w:drawing>
          <wp:inline distT="0" distB="0" distL="0" distR="0">
            <wp:extent cx="5603358" cy="39553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5602673" cy="3954828"/>
                    </a:xfrm>
                    <a:prstGeom prst="rect">
                      <a:avLst/>
                    </a:prstGeom>
                    <a:ln>
                      <a:noFill/>
                    </a:ln>
                    <a:extLst>
                      <a:ext uri="{53640926-AAD7-44D8-BBD7-CCE9431645EC}">
                        <a14:shadowObscured xmlns:a14="http://schemas.microsoft.com/office/drawing/2010/main"/>
                      </a:ext>
                    </a:extLst>
                  </pic:spPr>
                </pic:pic>
              </a:graphicData>
            </a:graphic>
          </wp:inline>
        </w:drawing>
      </w:r>
    </w:p>
    <w:p w:rsidR="003F5BA8" w:rsidRDefault="003F5BA8" w:rsidP="003162F9">
      <w:pPr>
        <w:ind w:left="720"/>
      </w:pPr>
      <w:r>
        <w:t>Look at the lines between 22, 25. We have defined a sample ‘empSchema’ which has the fields, fname and lname, both String</w:t>
      </w:r>
      <w:r w:rsidR="004548CA">
        <w:t>.</w:t>
      </w:r>
    </w:p>
    <w:p w:rsidR="004548CA" w:rsidRDefault="004548CA" w:rsidP="003162F9">
      <w:pPr>
        <w:ind w:left="720"/>
      </w:pPr>
      <w:r>
        <w:t>In the line 31, we added this empSchema to a mongoose.model, and added it to dbSchemas</w:t>
      </w:r>
    </w:p>
    <w:p w:rsidR="00567BD4" w:rsidRDefault="00AC7CC5" w:rsidP="00B71A07">
      <w:pPr>
        <w:ind w:left="720"/>
      </w:pPr>
      <w:r>
        <w:t>Now, go to ‘\app\routes.js’</w:t>
      </w:r>
    </w:p>
    <w:p w:rsidR="00567BD4" w:rsidRDefault="00567BD4" w:rsidP="003162F9">
      <w:pPr>
        <w:ind w:left="720"/>
      </w:pPr>
      <w:r>
        <w:rPr>
          <w:noProof/>
        </w:rPr>
        <w:drawing>
          <wp:inline distT="0" distB="0" distL="0" distR="0" wp14:anchorId="7A2D6386" wp14:editId="2BDEEF1C">
            <wp:extent cx="4369981" cy="249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email">
                      <a:extLst>
                        <a:ext uri="{28A0092B-C50C-407E-A947-70E740481C1C}">
                          <a14:useLocalDpi xmlns:a14="http://schemas.microsoft.com/office/drawing/2010/main"/>
                        </a:ext>
                      </a:extLst>
                    </a:blip>
                    <a:srcRect r="-112"/>
                    <a:stretch/>
                  </pic:blipFill>
                  <pic:spPr bwMode="auto">
                    <a:xfrm>
                      <a:off x="0" y="0"/>
                      <a:ext cx="4373577" cy="2500707"/>
                    </a:xfrm>
                    <a:prstGeom prst="rect">
                      <a:avLst/>
                    </a:prstGeom>
                    <a:ln>
                      <a:noFill/>
                    </a:ln>
                    <a:extLst>
                      <a:ext uri="{53640926-AAD7-44D8-BBD7-CCE9431645EC}">
                        <a14:shadowObscured xmlns:a14="http://schemas.microsoft.com/office/drawing/2010/main"/>
                      </a:ext>
                    </a:extLst>
                  </pic:spPr>
                </pic:pic>
              </a:graphicData>
            </a:graphic>
          </wp:inline>
        </w:drawing>
      </w:r>
    </w:p>
    <w:p w:rsidR="00AC7CC5" w:rsidRDefault="00567BD4" w:rsidP="003162F9">
      <w:pPr>
        <w:ind w:left="720"/>
      </w:pPr>
      <w:r>
        <w:t>Observe the line between 10, 25.</w:t>
      </w:r>
    </w:p>
    <w:p w:rsidR="00567BD4" w:rsidRDefault="00567BD4" w:rsidP="003162F9">
      <w:pPr>
        <w:ind w:left="720"/>
      </w:pPr>
      <w:r>
        <w:lastRenderedPageBreak/>
        <w:t xml:space="preserve">We have created a route, /api/createEmp. That does the following, it creates a new emps schema record with fname – amit, and lname </w:t>
      </w:r>
      <w:r w:rsidR="009F69DC">
        <w:t>–</w:t>
      </w:r>
      <w:r>
        <w:t xml:space="preserve"> dwivedi</w:t>
      </w:r>
      <w:r w:rsidR="009F69DC">
        <w:t xml:space="preserve">. </w:t>
      </w:r>
    </w:p>
    <w:p w:rsidR="009F69DC" w:rsidRDefault="009F69DC" w:rsidP="003162F9">
      <w:pPr>
        <w:ind w:left="720"/>
      </w:pPr>
      <w:r>
        <w:t>The empSchema is saved, and sends a response (‘Emp Created’)</w:t>
      </w:r>
      <w:r w:rsidR="00365B8D">
        <w:t>.</w:t>
      </w:r>
    </w:p>
    <w:p w:rsidR="00365B8D" w:rsidRDefault="00365B8D" w:rsidP="003162F9">
      <w:pPr>
        <w:ind w:left="720"/>
      </w:pPr>
      <w:r>
        <w:t>Save the files and</w:t>
      </w:r>
      <w:r w:rsidR="0055288C">
        <w:t xml:space="preserve"> restart</w:t>
      </w:r>
      <w:r>
        <w:t xml:space="preserve"> the node server, and go to </w:t>
      </w:r>
      <w:hyperlink r:id="rId26" w:history="1">
        <w:r w:rsidR="0055288C" w:rsidRPr="00274C6A">
          <w:rPr>
            <w:rStyle w:val="Hyperlink"/>
          </w:rPr>
          <w:t>http://localhost:8080/api/createEmp</w:t>
        </w:r>
      </w:hyperlink>
    </w:p>
    <w:p w:rsidR="005D2EE4" w:rsidRDefault="004F4BD1" w:rsidP="003162F9">
      <w:pPr>
        <w:ind w:left="720"/>
      </w:pPr>
      <w:r>
        <w:rPr>
          <w:noProof/>
        </w:rPr>
        <w:drawing>
          <wp:inline distT="0" distB="0" distL="0" distR="0" wp14:anchorId="6EB383D6" wp14:editId="57DF3EC4">
            <wp:extent cx="3934047" cy="9462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email">
                      <a:extLst>
                        <a:ext uri="{28A0092B-C50C-407E-A947-70E740481C1C}">
                          <a14:useLocalDpi xmlns:a14="http://schemas.microsoft.com/office/drawing/2010/main"/>
                        </a:ext>
                      </a:extLst>
                    </a:blip>
                    <a:srcRect/>
                    <a:stretch/>
                  </pic:blipFill>
                  <pic:spPr bwMode="auto">
                    <a:xfrm>
                      <a:off x="0" y="0"/>
                      <a:ext cx="3937284" cy="947077"/>
                    </a:xfrm>
                    <a:prstGeom prst="rect">
                      <a:avLst/>
                    </a:prstGeom>
                    <a:ln>
                      <a:noFill/>
                    </a:ln>
                    <a:extLst>
                      <a:ext uri="{53640926-AAD7-44D8-BBD7-CCE9431645EC}">
                        <a14:shadowObscured xmlns:a14="http://schemas.microsoft.com/office/drawing/2010/main"/>
                      </a:ext>
                    </a:extLst>
                  </pic:spPr>
                </pic:pic>
              </a:graphicData>
            </a:graphic>
          </wp:inline>
        </w:drawing>
      </w:r>
    </w:p>
    <w:p w:rsidR="004F4BD1" w:rsidRDefault="004F4BD1" w:rsidP="003162F9">
      <w:pPr>
        <w:ind w:left="720"/>
      </w:pPr>
      <w:r>
        <w:t>Observe that, Emp Created is printed on the browser.</w:t>
      </w:r>
    </w:p>
    <w:p w:rsidR="00664711" w:rsidRDefault="00664711" w:rsidP="003162F9">
      <w:pPr>
        <w:ind w:left="720"/>
      </w:pPr>
    </w:p>
    <w:p w:rsidR="00664711" w:rsidRDefault="00664711" w:rsidP="003162F9">
      <w:pPr>
        <w:ind w:left="720"/>
      </w:pPr>
      <w:r>
        <w:t xml:space="preserve">Now, lets create a </w:t>
      </w:r>
      <w:r w:rsidR="002614DD">
        <w:t>route that fetches the ‘document’ from the DB.</w:t>
      </w:r>
    </w:p>
    <w:p w:rsidR="007214E7" w:rsidRDefault="007214E7" w:rsidP="003162F9">
      <w:pPr>
        <w:ind w:left="720"/>
      </w:pPr>
      <w:r>
        <w:t>Go back to routes.js, and do the following</w:t>
      </w:r>
    </w:p>
    <w:p w:rsidR="00CF0CD6" w:rsidRDefault="00CF0CD6" w:rsidP="003162F9">
      <w:pPr>
        <w:ind w:left="720"/>
        <w:rPr>
          <w:noProof/>
        </w:rPr>
      </w:pPr>
    </w:p>
    <w:p w:rsidR="00CF0CD6" w:rsidRDefault="00CF0CD6" w:rsidP="003162F9">
      <w:pPr>
        <w:ind w:left="720"/>
      </w:pPr>
      <w:r>
        <w:rPr>
          <w:noProof/>
        </w:rPr>
        <w:drawing>
          <wp:inline distT="0" distB="0" distL="0" distR="0" wp14:anchorId="214FBA9B" wp14:editId="1A9E022A">
            <wp:extent cx="4386361" cy="3338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email">
                      <a:extLst>
                        <a:ext uri="{28A0092B-C50C-407E-A947-70E740481C1C}">
                          <a14:useLocalDpi xmlns:a14="http://schemas.microsoft.com/office/drawing/2010/main"/>
                        </a:ext>
                      </a:extLst>
                    </a:blip>
                    <a:srcRect/>
                    <a:stretch/>
                  </pic:blipFill>
                  <pic:spPr bwMode="auto">
                    <a:xfrm>
                      <a:off x="0" y="0"/>
                      <a:ext cx="4386361" cy="3338623"/>
                    </a:xfrm>
                    <a:prstGeom prst="rect">
                      <a:avLst/>
                    </a:prstGeom>
                    <a:ln>
                      <a:noFill/>
                    </a:ln>
                    <a:extLst>
                      <a:ext uri="{53640926-AAD7-44D8-BBD7-CCE9431645EC}">
                        <a14:shadowObscured xmlns:a14="http://schemas.microsoft.com/office/drawing/2010/main"/>
                      </a:ext>
                    </a:extLst>
                  </pic:spPr>
                </pic:pic>
              </a:graphicData>
            </a:graphic>
          </wp:inline>
        </w:drawing>
      </w:r>
    </w:p>
    <w:p w:rsidR="0055288C" w:rsidRDefault="00CF0CD6" w:rsidP="003162F9">
      <w:pPr>
        <w:ind w:left="720"/>
      </w:pPr>
      <w:r>
        <w:t>Observe the lines between 27, 34.</w:t>
      </w:r>
    </w:p>
    <w:p w:rsidR="00CF0CD6" w:rsidRDefault="00CF0CD6" w:rsidP="003162F9">
      <w:pPr>
        <w:ind w:left="720"/>
      </w:pPr>
      <w:r>
        <w:t>We have created a new route ‘/api/getEmp’ and it prints the Emps to the browser screen.</w:t>
      </w:r>
    </w:p>
    <w:p w:rsidR="00472C7E" w:rsidRDefault="00472C7E" w:rsidP="003162F9">
      <w:pPr>
        <w:ind w:left="720"/>
      </w:pPr>
      <w:r>
        <w:t>Save the file and restart the node server.</w:t>
      </w:r>
    </w:p>
    <w:p w:rsidR="00B71529" w:rsidRDefault="00533E78" w:rsidP="00B71529">
      <w:pPr>
        <w:ind w:left="720"/>
      </w:pPr>
      <w:r>
        <w:lastRenderedPageBreak/>
        <w:t xml:space="preserve">Go to the browser and go to – </w:t>
      </w:r>
      <w:hyperlink r:id="rId29" w:history="1">
        <w:r w:rsidR="00B71529" w:rsidRPr="00274C6A">
          <w:rPr>
            <w:rStyle w:val="Hyperlink"/>
          </w:rPr>
          <w:t>http://localhost:8080/api/getEmp</w:t>
        </w:r>
      </w:hyperlink>
    </w:p>
    <w:p w:rsidR="00B71529" w:rsidRDefault="00B71529" w:rsidP="003162F9">
      <w:pPr>
        <w:ind w:left="720"/>
      </w:pPr>
      <w:r>
        <w:rPr>
          <w:noProof/>
        </w:rPr>
        <w:drawing>
          <wp:inline distT="0" distB="0" distL="0" distR="0" wp14:anchorId="1735875F" wp14:editId="6B0EF32B">
            <wp:extent cx="4720856" cy="95693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email">
                      <a:extLst>
                        <a:ext uri="{28A0092B-C50C-407E-A947-70E740481C1C}">
                          <a14:useLocalDpi xmlns:a14="http://schemas.microsoft.com/office/drawing/2010/main"/>
                        </a:ext>
                      </a:extLst>
                    </a:blip>
                    <a:srcRect/>
                    <a:stretch/>
                  </pic:blipFill>
                  <pic:spPr bwMode="auto">
                    <a:xfrm>
                      <a:off x="0" y="0"/>
                      <a:ext cx="4729568" cy="958696"/>
                    </a:xfrm>
                    <a:prstGeom prst="rect">
                      <a:avLst/>
                    </a:prstGeom>
                    <a:ln>
                      <a:noFill/>
                    </a:ln>
                    <a:extLst>
                      <a:ext uri="{53640926-AAD7-44D8-BBD7-CCE9431645EC}">
                        <a14:shadowObscured xmlns:a14="http://schemas.microsoft.com/office/drawing/2010/main"/>
                      </a:ext>
                    </a:extLst>
                  </pic:spPr>
                </pic:pic>
              </a:graphicData>
            </a:graphic>
          </wp:inline>
        </w:drawing>
      </w:r>
    </w:p>
    <w:p w:rsidR="00365B8D" w:rsidRDefault="00B71529" w:rsidP="003162F9">
      <w:pPr>
        <w:ind w:left="720"/>
      </w:pPr>
      <w:r>
        <w:t xml:space="preserve">As you can see, the browser displays the list of documents in the ‘emps’ collection including our sample entry </w:t>
      </w:r>
      <w:r>
        <w:sym w:font="Wingdings" w:char="F04A"/>
      </w:r>
      <w:r>
        <w:t xml:space="preserve"> </w:t>
      </w:r>
    </w:p>
    <w:p w:rsidR="00D658AD" w:rsidRDefault="00B71529" w:rsidP="00F05377">
      <w:pPr>
        <w:ind w:left="720"/>
      </w:pPr>
      <w:r>
        <w:t>How Cool.</w:t>
      </w:r>
    </w:p>
    <w:p w:rsidR="00EF604E" w:rsidRDefault="00EF604E" w:rsidP="00EF604E">
      <w:pPr>
        <w:pStyle w:val="Heading2"/>
      </w:pPr>
    </w:p>
    <w:p w:rsidR="00EF604E" w:rsidRPr="00EF604E" w:rsidRDefault="00EF604E" w:rsidP="00EF604E">
      <w:pPr>
        <w:pStyle w:val="Heading2"/>
      </w:pPr>
      <w:bookmarkStart w:id="37" w:name="_Toc428143016"/>
      <w:r>
        <w:t>Front End</w:t>
      </w:r>
      <w:bookmarkEnd w:id="37"/>
    </w:p>
    <w:p w:rsidR="00EF604E" w:rsidRDefault="00EF604E" w:rsidP="00EF604E">
      <w:pPr>
        <w:pStyle w:val="ListParagraph"/>
        <w:numPr>
          <w:ilvl w:val="0"/>
          <w:numId w:val="10"/>
        </w:numPr>
      </w:pPr>
      <w:r>
        <w:t>Insert a sample section on the page, say, ‘sample-section’</w:t>
      </w:r>
      <w:r w:rsidR="00236548">
        <w:t xml:space="preserve"> and place it </w:t>
      </w:r>
      <w:r w:rsidR="008438F0">
        <w:t>below the ‘Footer’</w:t>
      </w:r>
      <w:r w:rsidR="007E68E3">
        <w:t>, make its background ‘Blue’.</w:t>
      </w:r>
    </w:p>
    <w:p w:rsidR="001B3234" w:rsidRDefault="001B3234" w:rsidP="001B3234">
      <w:pPr>
        <w:ind w:left="720"/>
      </w:pPr>
      <w:r>
        <w:t>This task will involve the following,</w:t>
      </w:r>
    </w:p>
    <w:p w:rsidR="001B3234" w:rsidRDefault="001B3234" w:rsidP="001B3234">
      <w:pPr>
        <w:pStyle w:val="ListParagraph"/>
        <w:numPr>
          <w:ilvl w:val="0"/>
          <w:numId w:val="7"/>
        </w:numPr>
      </w:pPr>
      <w:r>
        <w:t>Modifying the index.html, to include this section. Ideally create a new directive.</w:t>
      </w:r>
    </w:p>
    <w:p w:rsidR="001B3234" w:rsidRDefault="001B3234" w:rsidP="001B3234">
      <w:pPr>
        <w:pStyle w:val="ListParagraph"/>
        <w:numPr>
          <w:ilvl w:val="0"/>
          <w:numId w:val="7"/>
        </w:numPr>
      </w:pPr>
      <w:r>
        <w:t>Creating new files under ‘modules’</w:t>
      </w:r>
      <w:r w:rsidR="00D948E4">
        <w:t>, both js and less</w:t>
      </w:r>
    </w:p>
    <w:p w:rsidR="007E6B84" w:rsidRDefault="007E6B84" w:rsidP="001B3234">
      <w:pPr>
        <w:pStyle w:val="ListParagraph"/>
        <w:numPr>
          <w:ilvl w:val="0"/>
          <w:numId w:val="7"/>
        </w:numPr>
      </w:pPr>
      <w:r>
        <w:t xml:space="preserve">Creating a new </w:t>
      </w:r>
      <w:r w:rsidR="009836E2">
        <w:t xml:space="preserve">.html </w:t>
      </w:r>
      <w:r>
        <w:t>file in the \public\templates\</w:t>
      </w:r>
      <w:r w:rsidR="00934284">
        <w:t xml:space="preserve"> folder.</w:t>
      </w:r>
    </w:p>
    <w:p w:rsidR="00C726FA" w:rsidRDefault="00C726FA" w:rsidP="001B3234">
      <w:pPr>
        <w:pStyle w:val="ListParagraph"/>
        <w:numPr>
          <w:ilvl w:val="0"/>
          <w:numId w:val="7"/>
        </w:numPr>
      </w:pPr>
      <w:r>
        <w:t>Creating a new directive link it to template, a new submodule namespace.</w:t>
      </w:r>
    </w:p>
    <w:p w:rsidR="00B907D4" w:rsidRDefault="00B907D4" w:rsidP="001B3234">
      <w:pPr>
        <w:pStyle w:val="ListParagraph"/>
        <w:numPr>
          <w:ilvl w:val="0"/>
          <w:numId w:val="7"/>
        </w:numPr>
      </w:pPr>
      <w:r>
        <w:t>Inject the submodule, to main submodule - \public\modules\0.0.applicationbase\js\angular\submodules.js</w:t>
      </w:r>
    </w:p>
    <w:p w:rsidR="00D948E4" w:rsidRDefault="00D948E4" w:rsidP="001B3234">
      <w:pPr>
        <w:pStyle w:val="ListParagraph"/>
        <w:numPr>
          <w:ilvl w:val="0"/>
          <w:numId w:val="7"/>
        </w:numPr>
      </w:pPr>
      <w:r>
        <w:t>Adding styles in less file</w:t>
      </w:r>
    </w:p>
    <w:p w:rsidR="00D948E4" w:rsidRDefault="00D948E4" w:rsidP="001B3234">
      <w:pPr>
        <w:pStyle w:val="ListParagraph"/>
        <w:numPr>
          <w:ilvl w:val="0"/>
          <w:numId w:val="7"/>
        </w:numPr>
      </w:pPr>
      <w:r>
        <w:t>Run ‘Grunt’ using ‘build’ in sublime or through command prompt.</w:t>
      </w:r>
    </w:p>
    <w:p w:rsidR="00F03736" w:rsidRDefault="00F03736" w:rsidP="0094066A">
      <w:pPr>
        <w:rPr>
          <w:noProof/>
        </w:rPr>
      </w:pPr>
    </w:p>
    <w:p w:rsidR="00F03736" w:rsidRDefault="00F03736" w:rsidP="0094066A">
      <w:r>
        <w:rPr>
          <w:noProof/>
        </w:rPr>
        <w:lastRenderedPageBreak/>
        <w:drawing>
          <wp:inline distT="0" distB="0" distL="0" distR="0" wp14:anchorId="662665EE" wp14:editId="197C2053">
            <wp:extent cx="5773479" cy="3487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email">
                      <a:extLst>
                        <a:ext uri="{28A0092B-C50C-407E-A947-70E740481C1C}">
                          <a14:useLocalDpi xmlns:a14="http://schemas.microsoft.com/office/drawing/2010/main"/>
                        </a:ext>
                      </a:extLst>
                    </a:blip>
                    <a:srcRect/>
                    <a:stretch/>
                  </pic:blipFill>
                  <pic:spPr bwMode="auto">
                    <a:xfrm>
                      <a:off x="0" y="0"/>
                      <a:ext cx="5785830" cy="3494940"/>
                    </a:xfrm>
                    <a:prstGeom prst="rect">
                      <a:avLst/>
                    </a:prstGeom>
                    <a:ln>
                      <a:noFill/>
                    </a:ln>
                    <a:extLst>
                      <a:ext uri="{53640926-AAD7-44D8-BBD7-CCE9431645EC}">
                        <a14:shadowObscured xmlns:a14="http://schemas.microsoft.com/office/drawing/2010/main"/>
                      </a:ext>
                    </a:extLst>
                  </pic:spPr>
                </pic:pic>
              </a:graphicData>
            </a:graphic>
          </wp:inline>
        </w:drawing>
      </w:r>
    </w:p>
    <w:p w:rsidR="00F03736" w:rsidRDefault="00F03736" w:rsidP="0094066A">
      <w:r>
        <w:t>Check the line numbers 78 – 80 in index.html. We have added a new directive ‘app-jv-sample-section’</w:t>
      </w:r>
    </w:p>
    <w:p w:rsidR="000D2700" w:rsidRDefault="00826CEB" w:rsidP="0094066A">
      <w:r>
        <w:t>The following screenshot covers the rest of the changes</w:t>
      </w:r>
    </w:p>
    <w:p w:rsidR="00826CEB" w:rsidRDefault="00826CEB" w:rsidP="0094066A">
      <w:pPr>
        <w:rPr>
          <w:noProof/>
        </w:rPr>
      </w:pPr>
    </w:p>
    <w:p w:rsidR="00826CEB" w:rsidRDefault="00826CEB" w:rsidP="0094066A">
      <w:r>
        <w:rPr>
          <w:noProof/>
        </w:rPr>
        <w:lastRenderedPageBreak/>
        <w:drawing>
          <wp:inline distT="0" distB="0" distL="0" distR="0" wp14:anchorId="5D5A8813" wp14:editId="61EA987B">
            <wp:extent cx="6283842" cy="526311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email">
                      <a:extLst>
                        <a:ext uri="{28A0092B-C50C-407E-A947-70E740481C1C}">
                          <a14:useLocalDpi xmlns:a14="http://schemas.microsoft.com/office/drawing/2010/main"/>
                        </a:ext>
                      </a:extLst>
                    </a:blip>
                    <a:srcRect/>
                    <a:stretch/>
                  </pic:blipFill>
                  <pic:spPr bwMode="auto">
                    <a:xfrm>
                      <a:off x="0" y="0"/>
                      <a:ext cx="6289013" cy="5267447"/>
                    </a:xfrm>
                    <a:prstGeom prst="rect">
                      <a:avLst/>
                    </a:prstGeom>
                    <a:ln>
                      <a:noFill/>
                    </a:ln>
                    <a:extLst>
                      <a:ext uri="{53640926-AAD7-44D8-BBD7-CCE9431645EC}">
                        <a14:shadowObscured xmlns:a14="http://schemas.microsoft.com/office/drawing/2010/main"/>
                      </a:ext>
                    </a:extLst>
                  </pic:spPr>
                </pic:pic>
              </a:graphicData>
            </a:graphic>
          </wp:inline>
        </w:drawing>
      </w:r>
    </w:p>
    <w:p w:rsidR="000D2700" w:rsidRDefault="00826CEB" w:rsidP="0094066A">
      <w:r>
        <w:t>Created a new file in the ‘templates’ folder with name, ‘tpl-section-sample.html’.</w:t>
      </w:r>
    </w:p>
    <w:p w:rsidR="00826CEB" w:rsidRDefault="00826CEB" w:rsidP="0094066A">
      <w:r>
        <w:t>Created a new folder structure under modules</w:t>
      </w:r>
    </w:p>
    <w:p w:rsidR="00826CEB" w:rsidRDefault="00826CEB" w:rsidP="003B3EDB">
      <w:pPr>
        <w:spacing w:after="0" w:line="240" w:lineRule="auto"/>
      </w:pPr>
      <w:r>
        <w:t>8.sectionsample</w:t>
      </w:r>
    </w:p>
    <w:p w:rsidR="00826CEB" w:rsidRDefault="00826CEB" w:rsidP="003B3EDB">
      <w:pPr>
        <w:spacing w:after="0" w:line="240" w:lineRule="auto"/>
      </w:pPr>
      <w:r>
        <w:tab/>
        <w:t>js</w:t>
      </w:r>
    </w:p>
    <w:p w:rsidR="00826CEB" w:rsidRDefault="003B3EDB" w:rsidP="003B3EDB">
      <w:pPr>
        <w:spacing w:after="0" w:line="240" w:lineRule="auto"/>
      </w:pPr>
      <w:r>
        <w:tab/>
      </w:r>
      <w:r>
        <w:tab/>
      </w:r>
      <w:r w:rsidR="00826CEB">
        <w:t>angular</w:t>
      </w:r>
    </w:p>
    <w:p w:rsidR="00826CEB" w:rsidRDefault="00826CEB" w:rsidP="003B3EDB">
      <w:pPr>
        <w:spacing w:after="0" w:line="240" w:lineRule="auto"/>
      </w:pPr>
      <w:r>
        <w:tab/>
      </w:r>
      <w:r>
        <w:tab/>
      </w:r>
      <w:r>
        <w:tab/>
        <w:t>directives</w:t>
      </w:r>
    </w:p>
    <w:p w:rsidR="00826CEB" w:rsidRDefault="00826CEB" w:rsidP="003B3EDB">
      <w:pPr>
        <w:spacing w:after="0" w:line="240" w:lineRule="auto"/>
      </w:pPr>
      <w:r>
        <w:tab/>
      </w:r>
      <w:r>
        <w:tab/>
      </w:r>
      <w:r>
        <w:tab/>
      </w:r>
      <w:r>
        <w:tab/>
        <w:t>sectionSampleDir.js</w:t>
      </w:r>
    </w:p>
    <w:p w:rsidR="00826CEB" w:rsidRDefault="00826CEB" w:rsidP="003B3EDB">
      <w:pPr>
        <w:spacing w:after="0" w:line="240" w:lineRule="auto"/>
      </w:pPr>
      <w:r>
        <w:tab/>
      </w:r>
      <w:r>
        <w:tab/>
      </w:r>
      <w:r>
        <w:tab/>
        <w:t>submodule.js</w:t>
      </w:r>
    </w:p>
    <w:p w:rsidR="00826CEB" w:rsidRDefault="00826CEB" w:rsidP="003B3EDB">
      <w:pPr>
        <w:spacing w:after="0" w:line="240" w:lineRule="auto"/>
      </w:pPr>
      <w:r>
        <w:tab/>
        <w:t>less</w:t>
      </w:r>
    </w:p>
    <w:p w:rsidR="00826CEB" w:rsidRDefault="00826CEB" w:rsidP="003B3EDB">
      <w:pPr>
        <w:spacing w:after="0" w:line="240" w:lineRule="auto"/>
      </w:pPr>
      <w:r>
        <w:tab/>
      </w:r>
      <w:r>
        <w:tab/>
        <w:t>sectionsample.less</w:t>
      </w:r>
    </w:p>
    <w:p w:rsidR="003B3EDB" w:rsidRDefault="003B3EDB" w:rsidP="003B3EDB">
      <w:pPr>
        <w:spacing w:after="0" w:line="240" w:lineRule="auto"/>
      </w:pPr>
    </w:p>
    <w:p w:rsidR="003B3EDB" w:rsidRDefault="003B3EDB" w:rsidP="003B3EDB">
      <w:pPr>
        <w:spacing w:after="0" w:line="240" w:lineRule="auto"/>
      </w:pPr>
      <w:r>
        <w:t>The submodules.js is modified. Added the ‘submodules.sectionsample’</w:t>
      </w:r>
      <w:r w:rsidR="001F24CA">
        <w:t xml:space="preserve"> to the dependency list (Refer bottom right window )</w:t>
      </w:r>
    </w:p>
    <w:p w:rsidR="00C52546" w:rsidRDefault="00C52546" w:rsidP="003B3EDB">
      <w:pPr>
        <w:spacing w:after="0" w:line="240" w:lineRule="auto"/>
      </w:pPr>
    </w:p>
    <w:p w:rsidR="00032833" w:rsidRDefault="00C52546" w:rsidP="003B3EDB">
      <w:pPr>
        <w:spacing w:after="0" w:line="240" w:lineRule="auto"/>
      </w:pPr>
      <w:r>
        <w:lastRenderedPageBreak/>
        <w:t xml:space="preserve">Run the Grunt file </w:t>
      </w:r>
      <w:r w:rsidR="00032833">
        <w:t xml:space="preserve">– either in sublime build, or command prompt </w:t>
      </w:r>
    </w:p>
    <w:p w:rsidR="00C52546" w:rsidRDefault="00C52546" w:rsidP="003B3EDB">
      <w:pPr>
        <w:spacing w:after="0" w:line="240" w:lineRule="auto"/>
      </w:pPr>
      <w:r>
        <w:t xml:space="preserve">and refresh the browser – </w:t>
      </w:r>
      <w:hyperlink r:id="rId33" w:history="1">
        <w:r w:rsidRPr="00274C6A">
          <w:rPr>
            <w:rStyle w:val="Hyperlink"/>
          </w:rPr>
          <w:t>http://localhost:8080/#</w:t>
        </w:r>
      </w:hyperlink>
    </w:p>
    <w:p w:rsidR="00032833" w:rsidRDefault="00032833" w:rsidP="003B3EDB">
      <w:pPr>
        <w:spacing w:after="0" w:line="240" w:lineRule="auto"/>
      </w:pPr>
    </w:p>
    <w:p w:rsidR="00C52546" w:rsidRDefault="00C52546" w:rsidP="003B3EDB">
      <w:pPr>
        <w:spacing w:after="0" w:line="240" w:lineRule="auto"/>
      </w:pPr>
      <w:r>
        <w:t>And scroll to the bottom.</w:t>
      </w:r>
    </w:p>
    <w:p w:rsidR="0096118B" w:rsidRDefault="0096118B" w:rsidP="003B3EDB">
      <w:pPr>
        <w:spacing w:after="0" w:line="240" w:lineRule="auto"/>
      </w:pPr>
    </w:p>
    <w:p w:rsidR="0096118B" w:rsidRDefault="0096118B" w:rsidP="003B3EDB">
      <w:pPr>
        <w:spacing w:after="0" w:line="240" w:lineRule="auto"/>
        <w:rPr>
          <w:noProof/>
        </w:rPr>
      </w:pPr>
    </w:p>
    <w:p w:rsidR="0096118B" w:rsidRDefault="0096118B" w:rsidP="003B3EDB">
      <w:pPr>
        <w:spacing w:after="0" w:line="240" w:lineRule="auto"/>
      </w:pPr>
      <w:r>
        <w:rPr>
          <w:noProof/>
        </w:rPr>
        <w:drawing>
          <wp:inline distT="0" distB="0" distL="0" distR="0" wp14:anchorId="4CBD27B6" wp14:editId="6E2319DC">
            <wp:extent cx="5662267" cy="3338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cstate="email">
                      <a:extLst>
                        <a:ext uri="{28A0092B-C50C-407E-A947-70E740481C1C}">
                          <a14:useLocalDpi xmlns:a14="http://schemas.microsoft.com/office/drawing/2010/main"/>
                        </a:ext>
                      </a:extLst>
                    </a:blip>
                    <a:srcRect/>
                    <a:stretch/>
                  </pic:blipFill>
                  <pic:spPr bwMode="auto">
                    <a:xfrm>
                      <a:off x="0" y="0"/>
                      <a:ext cx="5666926" cy="3341370"/>
                    </a:xfrm>
                    <a:prstGeom prst="rect">
                      <a:avLst/>
                    </a:prstGeom>
                    <a:ln>
                      <a:noFill/>
                    </a:ln>
                    <a:extLst>
                      <a:ext uri="{53640926-AAD7-44D8-BBD7-CCE9431645EC}">
                        <a14:shadowObscured xmlns:a14="http://schemas.microsoft.com/office/drawing/2010/main"/>
                      </a:ext>
                    </a:extLst>
                  </pic:spPr>
                </pic:pic>
              </a:graphicData>
            </a:graphic>
          </wp:inline>
        </w:drawing>
      </w:r>
    </w:p>
    <w:p w:rsidR="0096118B" w:rsidRDefault="0096118B" w:rsidP="003B3EDB">
      <w:pPr>
        <w:spacing w:after="0" w:line="240" w:lineRule="auto"/>
      </w:pPr>
    </w:p>
    <w:p w:rsidR="0096118B" w:rsidRDefault="0096118B" w:rsidP="003B3EDB">
      <w:pPr>
        <w:spacing w:after="0" w:line="240" w:lineRule="auto"/>
      </w:pPr>
      <w:r>
        <w:t>Cool isn’t it ?</w:t>
      </w:r>
    </w:p>
    <w:p w:rsidR="00E84D36" w:rsidRDefault="00E84D36" w:rsidP="003B3EDB">
      <w:pPr>
        <w:spacing w:after="0" w:line="240" w:lineRule="auto"/>
      </w:pPr>
    </w:p>
    <w:p w:rsidR="00E84D36" w:rsidRDefault="00E84D36" w:rsidP="003B3EDB">
      <w:pPr>
        <w:spacing w:after="0" w:line="240" w:lineRule="auto"/>
      </w:pPr>
      <w:r>
        <w:t>Congratulations, you are now 70% equipped with coding knowledge r</w:t>
      </w:r>
      <w:r w:rsidR="000B7B65">
        <w:t>equired to work on the project! Still have any doubts, questions – feel free to read the FAQ section below or add to it, if not already present.</w:t>
      </w: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E84D36" w:rsidRDefault="00E84D36" w:rsidP="003B3EDB">
      <w:pPr>
        <w:spacing w:after="0" w:line="240" w:lineRule="auto"/>
      </w:pPr>
    </w:p>
    <w:p w:rsidR="00D93EA5" w:rsidRDefault="005B1356" w:rsidP="005B1356">
      <w:pPr>
        <w:pStyle w:val="Heading1"/>
      </w:pPr>
      <w:bookmarkStart w:id="38" w:name="_Toc428143017"/>
      <w:r>
        <w:lastRenderedPageBreak/>
        <w:t>Frequently Asked Questions:</w:t>
      </w:r>
      <w:bookmarkEnd w:id="38"/>
    </w:p>
    <w:p w:rsidR="00F45FEC" w:rsidRDefault="00F45FEC" w:rsidP="00B71A07"/>
    <w:p w:rsidR="00B71A07" w:rsidRDefault="00B71A07" w:rsidP="00B71A07">
      <w:r>
        <w:t>Q1: Where is the repository located ?</w:t>
      </w:r>
    </w:p>
    <w:p w:rsidR="00B71A07" w:rsidRDefault="00B71A07" w:rsidP="00B71A07">
      <w:r>
        <w:t xml:space="preserve">A: The code repository is at: </w:t>
      </w:r>
      <w:hyperlink r:id="rId35" w:history="1">
        <w:r w:rsidR="00F260F5" w:rsidRPr="00274C6A">
          <w:rPr>
            <w:rStyle w:val="Hyperlink"/>
          </w:rPr>
          <w:t>https://github.com/naveen-upbeat/JointVenture2k15-beta</w:t>
        </w:r>
      </w:hyperlink>
    </w:p>
    <w:p w:rsidR="00F45FEC" w:rsidRDefault="00F45FEC" w:rsidP="00B71A07"/>
    <w:p w:rsidR="00B71A07" w:rsidRDefault="00CB6133" w:rsidP="00B71A07">
      <w:r>
        <w:t>Q2: I need the Workspace folder setup ?</w:t>
      </w:r>
    </w:p>
    <w:p w:rsidR="00CB6133" w:rsidRDefault="00CB6133" w:rsidP="00B71A07">
      <w:r>
        <w:t>A: Email me (naveen.upbeat@gmail.com) to request access to the</w:t>
      </w:r>
      <w:r w:rsidR="005E4831">
        <w:t xml:space="preserve"> workspace folder on</w:t>
      </w:r>
      <w:r>
        <w:t xml:space="preserve"> google Drive</w:t>
      </w:r>
      <w:r w:rsidR="00C239E1">
        <w:t>.</w:t>
      </w:r>
      <w:r>
        <w:t xml:space="preserve"> </w:t>
      </w:r>
    </w:p>
    <w:p w:rsidR="0027687E" w:rsidRDefault="0027687E" w:rsidP="00B71A07"/>
    <w:p w:rsidR="00530A89" w:rsidRDefault="00530A89" w:rsidP="00B71A07">
      <w:r>
        <w:t xml:space="preserve">Q3: </w:t>
      </w:r>
      <w:r w:rsidR="00F260F5">
        <w:t>How do I setup my workspace?</w:t>
      </w:r>
    </w:p>
    <w:p w:rsidR="00F260F5" w:rsidRDefault="00F260F5" w:rsidP="00B71A07">
      <w:r>
        <w:t xml:space="preserve">A: </w:t>
      </w:r>
      <w:r w:rsidR="000C4E4C">
        <w:t xml:space="preserve">From A2 above, download the folder ( probably a .zip) file and extract it to a drive, which has atleast 10 GB of space. </w:t>
      </w:r>
      <w:r w:rsidR="001154AE">
        <w:t>Navigate to the ‘3.Softwares’ folder and click on the ‘setupWorkspace.bat’. It will popup a window that displays both the necessary software being installed, and need to be installed.</w:t>
      </w:r>
    </w:p>
    <w:p w:rsidR="001154AE" w:rsidRDefault="001154AE" w:rsidP="00B71A07">
      <w:r>
        <w:t>Click on ‘Install All’ that will sequentially install all the softwares required, and you might occasionally see permission popups to continue installation, some popup command prompt windows, and some forms getting filled automatically. Donot try to interfere with the installation, keep all your distractions away for hassle less installation.</w:t>
      </w:r>
    </w:p>
    <w:p w:rsidR="00CF00E9" w:rsidRDefault="00CF00E9" w:rsidP="00B71A07"/>
    <w:p w:rsidR="00CF00E9" w:rsidRDefault="00CF00E9" w:rsidP="00B71A07">
      <w:r>
        <w:t xml:space="preserve">Q4: Setup done, need references to learn </w:t>
      </w:r>
      <w:r w:rsidR="00614A51">
        <w:t xml:space="preserve">and </w:t>
      </w:r>
      <w:r>
        <w:t>understand Javascript, other technologies used ?</w:t>
      </w:r>
    </w:p>
    <w:p w:rsidR="00CF00E9" w:rsidRDefault="00CF00E9" w:rsidP="00B71A07">
      <w:r>
        <w:t>A: In the A2, go to 4.Learning folder, it has list of URLs for the technologies used, and pdf’s for getting the basics.</w:t>
      </w:r>
    </w:p>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B71A07"/>
    <w:p w:rsidR="0010441C" w:rsidRDefault="0010441C" w:rsidP="0010441C">
      <w:pPr>
        <w:pStyle w:val="Heading1"/>
      </w:pPr>
      <w:bookmarkStart w:id="39" w:name="_Toc428143018"/>
      <w:r>
        <w:lastRenderedPageBreak/>
        <w:t>Database Static Scripts</w:t>
      </w:r>
      <w:r w:rsidR="00B94F7D">
        <w:t xml:space="preserve"> – Creation</w:t>
      </w:r>
      <w:bookmarkEnd w:id="39"/>
    </w:p>
    <w:p w:rsidR="00B94F7D" w:rsidRDefault="00B94F7D" w:rsidP="00B94F7D">
      <w:r>
        <w:t>Well, the traditional scripts have various create, insert or delete statements. But, now, you don’t have to know all the similar jargon for MongoDB. I assure you there are similar ways, for the sake of static scripts, there is an intuitive way.</w:t>
      </w:r>
    </w:p>
    <w:p w:rsidR="00B94F7D" w:rsidRPr="00B94F7D" w:rsidRDefault="00B94F7D" w:rsidP="00B94F7D">
      <w:r>
        <w:rPr>
          <w:noProof/>
        </w:rPr>
        <w:drawing>
          <wp:inline distT="0" distB="0" distL="0" distR="0" wp14:anchorId="70F12BC1" wp14:editId="02612992">
            <wp:extent cx="5651635" cy="33386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4834"/>
                    <a:stretch/>
                  </pic:blipFill>
                  <pic:spPr bwMode="auto">
                    <a:xfrm>
                      <a:off x="0" y="0"/>
                      <a:ext cx="5656285" cy="3341370"/>
                    </a:xfrm>
                    <a:prstGeom prst="rect">
                      <a:avLst/>
                    </a:prstGeom>
                    <a:ln>
                      <a:noFill/>
                    </a:ln>
                    <a:extLst>
                      <a:ext uri="{53640926-AAD7-44D8-BBD7-CCE9431645EC}">
                        <a14:shadowObscured xmlns:a14="http://schemas.microsoft.com/office/drawing/2010/main"/>
                      </a:ext>
                    </a:extLst>
                  </pic:spPr>
                </pic:pic>
              </a:graphicData>
            </a:graphic>
          </wp:inline>
        </w:drawing>
      </w:r>
    </w:p>
    <w:p w:rsidR="00B94F7D" w:rsidRDefault="00B94F7D" w:rsidP="00B94F7D">
      <w:r>
        <w:t>Under the \app folder, there is now a \data\ folder that has 3 other folders</w:t>
      </w:r>
    </w:p>
    <w:p w:rsidR="00B94F7D" w:rsidRDefault="00B94F7D" w:rsidP="00B94F7D">
      <w:r>
        <w:t>1.create, 2.insert and 3.delete</w:t>
      </w:r>
    </w:p>
    <w:p w:rsidR="00B94F7D" w:rsidRDefault="00B94F7D" w:rsidP="00B94F7D">
      <w:r>
        <w:t>Each folder has files whose name is that of the intended ‘collection’ name</w:t>
      </w:r>
      <w:r w:rsidR="004D3F9F">
        <w:t>.</w:t>
      </w:r>
    </w:p>
    <w:p w:rsidR="004D3F9F" w:rsidRDefault="00B94F7D" w:rsidP="00B94F7D">
      <w:r>
        <w:t xml:space="preserve">While the </w:t>
      </w:r>
      <w:r w:rsidR="004D3F9F">
        <w:t>files in the 1.create and 3.delete folders are just empty, the file in 2.insert has the ‘data’ that is expected to be populated into the collection.</w:t>
      </w:r>
    </w:p>
    <w:p w:rsidR="004D3F9F" w:rsidRDefault="004D3F9F" w:rsidP="00B94F7D">
      <w:r>
        <w:t>Note: If there are multiple records in a</w:t>
      </w:r>
      <w:r w:rsidR="009A4E38">
        <w:t xml:space="preserve"> collection (obviously) use a new line</w:t>
      </w:r>
      <w:r>
        <w:t xml:space="preserve"> as </w:t>
      </w:r>
      <w:r w:rsidR="009A4E38">
        <w:t>line ending</w:t>
      </w:r>
      <w:r>
        <w:t xml:space="preserve">, other wise  </w:t>
      </w:r>
      <w:r w:rsidR="009A4E38">
        <w:t>for one document – use only single line JSON</w:t>
      </w:r>
      <w:r>
        <w:t>.</w:t>
      </w:r>
    </w:p>
    <w:p w:rsidR="004D3F9F" w:rsidRDefault="004D3F9F" w:rsidP="00B94F7D">
      <w:r>
        <w:t>How it works?</w:t>
      </w:r>
    </w:p>
    <w:p w:rsidR="004D3F9F" w:rsidRDefault="004D3F9F" w:rsidP="00B94F7D">
      <w:r>
        <w:t>Just create a new file with name of the file that of the intended ‘Collection’, in all the three folders.</w:t>
      </w:r>
    </w:p>
    <w:p w:rsidR="004D3F9F" w:rsidRDefault="004D3F9F" w:rsidP="00B94F7D">
      <w:r>
        <w:t>In the 2.insert folder, place the content of the intended Collection.</w:t>
      </w:r>
    </w:p>
    <w:p w:rsidR="004D3F9F" w:rsidRDefault="004D3F9F" w:rsidP="00B94F7D"/>
    <w:p w:rsidR="004D3F9F" w:rsidRPr="00B94F7D" w:rsidRDefault="004D3F9F" w:rsidP="00B94F7D">
      <w:r>
        <w:t xml:space="preserve">Now, </w:t>
      </w:r>
      <w:r w:rsidR="005C7F90">
        <w:t>start</w:t>
      </w:r>
      <w:r>
        <w:t xml:space="preserve"> the MongoDB server </w:t>
      </w:r>
      <w:r w:rsidR="005C7F90">
        <w:t xml:space="preserve">(if not started already) </w:t>
      </w:r>
      <w:r>
        <w:t>and run the “0.setupStaticData.bat” -&gt; That’s it!</w:t>
      </w:r>
    </w:p>
    <w:sectPr w:rsidR="004D3F9F" w:rsidRPr="00B94F7D" w:rsidSect="008B773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Naveen" w:date="2015-09-02T13:19:00Z" w:initials="S">
    <w:p w:rsidR="00D362D7" w:rsidRDefault="00D362D7">
      <w:pPr>
        <w:pStyle w:val="CommentText"/>
      </w:pPr>
      <w:r>
        <w:rPr>
          <w:rStyle w:val="CommentReference"/>
        </w:rPr>
        <w:annotationRef/>
      </w:r>
      <w:r>
        <w:rPr>
          <w:rStyle w:val="CommentReference"/>
        </w:rPr>
        <w:t>Added sass for material design using ‘Materialize’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D4E"/>
    <w:multiLevelType w:val="hybridMultilevel"/>
    <w:tmpl w:val="D14289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225CB"/>
    <w:multiLevelType w:val="hybridMultilevel"/>
    <w:tmpl w:val="1456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50C73"/>
    <w:multiLevelType w:val="hybridMultilevel"/>
    <w:tmpl w:val="7D768F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A5D6314"/>
    <w:multiLevelType w:val="hybridMultilevel"/>
    <w:tmpl w:val="7C1A63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1F0061"/>
    <w:multiLevelType w:val="hybridMultilevel"/>
    <w:tmpl w:val="61042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26693"/>
    <w:multiLevelType w:val="hybridMultilevel"/>
    <w:tmpl w:val="9B6CF526"/>
    <w:lvl w:ilvl="0" w:tplc="47AE55E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0720E"/>
    <w:multiLevelType w:val="hybridMultilevel"/>
    <w:tmpl w:val="1700C81E"/>
    <w:lvl w:ilvl="0" w:tplc="379E18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77723A"/>
    <w:multiLevelType w:val="hybridMultilevel"/>
    <w:tmpl w:val="19B244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371A12"/>
    <w:multiLevelType w:val="hybridMultilevel"/>
    <w:tmpl w:val="C25C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D0361B"/>
    <w:multiLevelType w:val="hybridMultilevel"/>
    <w:tmpl w:val="F6AA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8"/>
  </w:num>
  <w:num w:numId="6">
    <w:abstractNumId w:val="9"/>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1E0"/>
    <w:rsid w:val="00006A1A"/>
    <w:rsid w:val="0000725E"/>
    <w:rsid w:val="00011DD3"/>
    <w:rsid w:val="00021E41"/>
    <w:rsid w:val="000313FF"/>
    <w:rsid w:val="00032833"/>
    <w:rsid w:val="00066EEC"/>
    <w:rsid w:val="00071351"/>
    <w:rsid w:val="00072840"/>
    <w:rsid w:val="00085B7C"/>
    <w:rsid w:val="00091107"/>
    <w:rsid w:val="00097756"/>
    <w:rsid w:val="000A079F"/>
    <w:rsid w:val="000B68DB"/>
    <w:rsid w:val="000B7B65"/>
    <w:rsid w:val="000C4E4C"/>
    <w:rsid w:val="000D2700"/>
    <w:rsid w:val="000E70D0"/>
    <w:rsid w:val="000F00D1"/>
    <w:rsid w:val="0010441C"/>
    <w:rsid w:val="001154AE"/>
    <w:rsid w:val="00115FE1"/>
    <w:rsid w:val="00126C2C"/>
    <w:rsid w:val="00130BB9"/>
    <w:rsid w:val="00150D36"/>
    <w:rsid w:val="00173D74"/>
    <w:rsid w:val="001874ED"/>
    <w:rsid w:val="0019361D"/>
    <w:rsid w:val="001A6703"/>
    <w:rsid w:val="001B3234"/>
    <w:rsid w:val="001D70B8"/>
    <w:rsid w:val="001D76C9"/>
    <w:rsid w:val="001E6CA1"/>
    <w:rsid w:val="001F24CA"/>
    <w:rsid w:val="00216427"/>
    <w:rsid w:val="00236548"/>
    <w:rsid w:val="00242FB7"/>
    <w:rsid w:val="00245F6F"/>
    <w:rsid w:val="00253387"/>
    <w:rsid w:val="002614DD"/>
    <w:rsid w:val="0027687E"/>
    <w:rsid w:val="002A46BD"/>
    <w:rsid w:val="002F0031"/>
    <w:rsid w:val="00306249"/>
    <w:rsid w:val="003162F9"/>
    <w:rsid w:val="00364552"/>
    <w:rsid w:val="0036495E"/>
    <w:rsid w:val="00365B8D"/>
    <w:rsid w:val="00372BEE"/>
    <w:rsid w:val="003836CC"/>
    <w:rsid w:val="003B3EDB"/>
    <w:rsid w:val="003D0874"/>
    <w:rsid w:val="003F2E28"/>
    <w:rsid w:val="003F5BA8"/>
    <w:rsid w:val="00433578"/>
    <w:rsid w:val="004528A0"/>
    <w:rsid w:val="004548CA"/>
    <w:rsid w:val="00472C7E"/>
    <w:rsid w:val="00481409"/>
    <w:rsid w:val="004971E0"/>
    <w:rsid w:val="004A348B"/>
    <w:rsid w:val="004D136C"/>
    <w:rsid w:val="004D3F9F"/>
    <w:rsid w:val="004E6CEC"/>
    <w:rsid w:val="004F4BD1"/>
    <w:rsid w:val="00530A89"/>
    <w:rsid w:val="00533E78"/>
    <w:rsid w:val="005361AC"/>
    <w:rsid w:val="005434A2"/>
    <w:rsid w:val="0055288C"/>
    <w:rsid w:val="00553A8C"/>
    <w:rsid w:val="00567BD4"/>
    <w:rsid w:val="005A0BA5"/>
    <w:rsid w:val="005B1356"/>
    <w:rsid w:val="005C7F90"/>
    <w:rsid w:val="005D261E"/>
    <w:rsid w:val="005D2EE4"/>
    <w:rsid w:val="005E4831"/>
    <w:rsid w:val="0061202D"/>
    <w:rsid w:val="006129CE"/>
    <w:rsid w:val="006136AC"/>
    <w:rsid w:val="00614A51"/>
    <w:rsid w:val="00637C66"/>
    <w:rsid w:val="00664711"/>
    <w:rsid w:val="0067463E"/>
    <w:rsid w:val="00675EAB"/>
    <w:rsid w:val="006938C7"/>
    <w:rsid w:val="0069434A"/>
    <w:rsid w:val="006A4B64"/>
    <w:rsid w:val="00720535"/>
    <w:rsid w:val="007214E7"/>
    <w:rsid w:val="00755129"/>
    <w:rsid w:val="00756D55"/>
    <w:rsid w:val="007701F7"/>
    <w:rsid w:val="00784909"/>
    <w:rsid w:val="007A09D3"/>
    <w:rsid w:val="007B3A67"/>
    <w:rsid w:val="007C67D1"/>
    <w:rsid w:val="007E68E3"/>
    <w:rsid w:val="007E6B84"/>
    <w:rsid w:val="008004E2"/>
    <w:rsid w:val="00821B93"/>
    <w:rsid w:val="00826CEB"/>
    <w:rsid w:val="00832F4B"/>
    <w:rsid w:val="008422FB"/>
    <w:rsid w:val="008438F0"/>
    <w:rsid w:val="00843CD8"/>
    <w:rsid w:val="00855EEF"/>
    <w:rsid w:val="00871E92"/>
    <w:rsid w:val="00873B48"/>
    <w:rsid w:val="008747AA"/>
    <w:rsid w:val="00883BB8"/>
    <w:rsid w:val="008B7737"/>
    <w:rsid w:val="00902549"/>
    <w:rsid w:val="00915BBE"/>
    <w:rsid w:val="009271F3"/>
    <w:rsid w:val="00934284"/>
    <w:rsid w:val="0094066A"/>
    <w:rsid w:val="00960180"/>
    <w:rsid w:val="00960C09"/>
    <w:rsid w:val="0096118B"/>
    <w:rsid w:val="009836E2"/>
    <w:rsid w:val="009A4E38"/>
    <w:rsid w:val="009A62B5"/>
    <w:rsid w:val="009C66B1"/>
    <w:rsid w:val="009E2720"/>
    <w:rsid w:val="009F2725"/>
    <w:rsid w:val="009F4A39"/>
    <w:rsid w:val="009F69DC"/>
    <w:rsid w:val="00A02BFF"/>
    <w:rsid w:val="00A425D3"/>
    <w:rsid w:val="00A72A9D"/>
    <w:rsid w:val="00A72DAA"/>
    <w:rsid w:val="00A91F3F"/>
    <w:rsid w:val="00AA06F0"/>
    <w:rsid w:val="00AA2801"/>
    <w:rsid w:val="00AA5FC4"/>
    <w:rsid w:val="00AC7CC5"/>
    <w:rsid w:val="00AD4A16"/>
    <w:rsid w:val="00B227D3"/>
    <w:rsid w:val="00B50817"/>
    <w:rsid w:val="00B60ED4"/>
    <w:rsid w:val="00B71529"/>
    <w:rsid w:val="00B71A07"/>
    <w:rsid w:val="00B907D4"/>
    <w:rsid w:val="00B94F7D"/>
    <w:rsid w:val="00BD0C26"/>
    <w:rsid w:val="00BE4889"/>
    <w:rsid w:val="00C239E1"/>
    <w:rsid w:val="00C26CC9"/>
    <w:rsid w:val="00C46E55"/>
    <w:rsid w:val="00C52546"/>
    <w:rsid w:val="00C71C8A"/>
    <w:rsid w:val="00C726FA"/>
    <w:rsid w:val="00C73ABF"/>
    <w:rsid w:val="00C95B54"/>
    <w:rsid w:val="00CA2BB9"/>
    <w:rsid w:val="00CB4427"/>
    <w:rsid w:val="00CB6133"/>
    <w:rsid w:val="00CC49AA"/>
    <w:rsid w:val="00CD2805"/>
    <w:rsid w:val="00CD6397"/>
    <w:rsid w:val="00CE06B7"/>
    <w:rsid w:val="00CE5572"/>
    <w:rsid w:val="00CF00E9"/>
    <w:rsid w:val="00CF0CD6"/>
    <w:rsid w:val="00D016F5"/>
    <w:rsid w:val="00D14CC9"/>
    <w:rsid w:val="00D1634D"/>
    <w:rsid w:val="00D362D7"/>
    <w:rsid w:val="00D658AD"/>
    <w:rsid w:val="00D873BE"/>
    <w:rsid w:val="00D93914"/>
    <w:rsid w:val="00D93EA5"/>
    <w:rsid w:val="00D948E4"/>
    <w:rsid w:val="00E32EE1"/>
    <w:rsid w:val="00E35036"/>
    <w:rsid w:val="00E420AD"/>
    <w:rsid w:val="00E73E0B"/>
    <w:rsid w:val="00E84D36"/>
    <w:rsid w:val="00ED2E89"/>
    <w:rsid w:val="00EF604E"/>
    <w:rsid w:val="00F03736"/>
    <w:rsid w:val="00F05377"/>
    <w:rsid w:val="00F260F5"/>
    <w:rsid w:val="00F45FEC"/>
    <w:rsid w:val="00F65CF3"/>
    <w:rsid w:val="00FA0E8F"/>
    <w:rsid w:val="00FD10C4"/>
    <w:rsid w:val="00FE0EA1"/>
    <w:rsid w:val="00FF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C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6CEC"/>
    <w:pPr>
      <w:ind w:left="720"/>
      <w:contextualSpacing/>
    </w:pPr>
  </w:style>
  <w:style w:type="paragraph" w:styleId="BalloonText">
    <w:name w:val="Balloon Text"/>
    <w:basedOn w:val="Normal"/>
    <w:link w:val="BalloonTextChar"/>
    <w:uiPriority w:val="99"/>
    <w:semiHidden/>
    <w:unhideWhenUsed/>
    <w:rsid w:val="00BD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26"/>
    <w:rPr>
      <w:rFonts w:ascii="Tahoma" w:hAnsi="Tahoma" w:cs="Tahoma"/>
      <w:sz w:val="16"/>
      <w:szCs w:val="16"/>
    </w:rPr>
  </w:style>
  <w:style w:type="table" w:styleId="TableGrid">
    <w:name w:val="Table Grid"/>
    <w:basedOn w:val="TableNormal"/>
    <w:uiPriority w:val="59"/>
    <w:rsid w:val="00C73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7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B773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B773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B773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011DD3"/>
    <w:pPr>
      <w:outlineLvl w:val="9"/>
    </w:pPr>
    <w:rPr>
      <w:lang w:eastAsia="ja-JP"/>
    </w:rPr>
  </w:style>
  <w:style w:type="paragraph" w:styleId="TOC2">
    <w:name w:val="toc 2"/>
    <w:basedOn w:val="Normal"/>
    <w:next w:val="Normal"/>
    <w:autoRedefine/>
    <w:uiPriority w:val="39"/>
    <w:unhideWhenUsed/>
    <w:qFormat/>
    <w:rsid w:val="00011DD3"/>
    <w:pPr>
      <w:spacing w:after="100"/>
      <w:ind w:left="220"/>
    </w:pPr>
    <w:rPr>
      <w:rFonts w:eastAsiaTheme="minorEastAsia"/>
      <w:lang w:eastAsia="ja-JP"/>
    </w:rPr>
  </w:style>
  <w:style w:type="paragraph" w:styleId="TOC1">
    <w:name w:val="toc 1"/>
    <w:basedOn w:val="Normal"/>
    <w:next w:val="Normal"/>
    <w:autoRedefine/>
    <w:uiPriority w:val="39"/>
    <w:unhideWhenUsed/>
    <w:qFormat/>
    <w:rsid w:val="00011DD3"/>
    <w:pPr>
      <w:spacing w:after="100"/>
    </w:pPr>
    <w:rPr>
      <w:rFonts w:eastAsiaTheme="minorEastAsia"/>
      <w:lang w:eastAsia="ja-JP"/>
    </w:rPr>
  </w:style>
  <w:style w:type="paragraph" w:styleId="TOC3">
    <w:name w:val="toc 3"/>
    <w:basedOn w:val="Normal"/>
    <w:next w:val="Normal"/>
    <w:autoRedefine/>
    <w:uiPriority w:val="39"/>
    <w:unhideWhenUsed/>
    <w:qFormat/>
    <w:rsid w:val="00011DD3"/>
    <w:pPr>
      <w:spacing w:after="100"/>
      <w:ind w:left="440"/>
    </w:pPr>
    <w:rPr>
      <w:rFonts w:eastAsiaTheme="minorEastAsia"/>
      <w:lang w:eastAsia="ja-JP"/>
    </w:rPr>
  </w:style>
  <w:style w:type="character" w:styleId="Hyperlink">
    <w:name w:val="Hyperlink"/>
    <w:basedOn w:val="DefaultParagraphFont"/>
    <w:uiPriority w:val="99"/>
    <w:unhideWhenUsed/>
    <w:rsid w:val="00011DD3"/>
    <w:rPr>
      <w:color w:val="0000FF" w:themeColor="hyperlink"/>
      <w:u w:val="single"/>
    </w:rPr>
  </w:style>
  <w:style w:type="character" w:customStyle="1" w:styleId="Heading2Char">
    <w:name w:val="Heading 2 Char"/>
    <w:basedOn w:val="DefaultParagraphFont"/>
    <w:link w:val="Heading2"/>
    <w:uiPriority w:val="9"/>
    <w:rsid w:val="00D14C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CC9"/>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A4B64"/>
    <w:rPr>
      <w:b/>
      <w:bCs/>
      <w:i/>
      <w:iCs/>
      <w:color w:val="4F81BD" w:themeColor="accent1"/>
    </w:rPr>
  </w:style>
  <w:style w:type="character" w:styleId="Strong">
    <w:name w:val="Strong"/>
    <w:basedOn w:val="DefaultParagraphFont"/>
    <w:uiPriority w:val="22"/>
    <w:qFormat/>
    <w:rsid w:val="00720535"/>
    <w:rPr>
      <w:b/>
      <w:bCs/>
    </w:rPr>
  </w:style>
  <w:style w:type="character" w:styleId="CommentReference">
    <w:name w:val="annotation reference"/>
    <w:basedOn w:val="DefaultParagraphFont"/>
    <w:uiPriority w:val="99"/>
    <w:semiHidden/>
    <w:unhideWhenUsed/>
    <w:rsid w:val="00D362D7"/>
    <w:rPr>
      <w:sz w:val="16"/>
      <w:szCs w:val="16"/>
    </w:rPr>
  </w:style>
  <w:style w:type="paragraph" w:styleId="CommentText">
    <w:name w:val="annotation text"/>
    <w:basedOn w:val="Normal"/>
    <w:link w:val="CommentTextChar"/>
    <w:uiPriority w:val="99"/>
    <w:semiHidden/>
    <w:unhideWhenUsed/>
    <w:rsid w:val="00D362D7"/>
    <w:pPr>
      <w:spacing w:line="240" w:lineRule="auto"/>
    </w:pPr>
    <w:rPr>
      <w:sz w:val="20"/>
      <w:szCs w:val="20"/>
    </w:rPr>
  </w:style>
  <w:style w:type="character" w:customStyle="1" w:styleId="CommentTextChar">
    <w:name w:val="Comment Text Char"/>
    <w:basedOn w:val="DefaultParagraphFont"/>
    <w:link w:val="CommentText"/>
    <w:uiPriority w:val="99"/>
    <w:semiHidden/>
    <w:rsid w:val="00D362D7"/>
    <w:rPr>
      <w:sz w:val="20"/>
      <w:szCs w:val="20"/>
    </w:rPr>
  </w:style>
  <w:style w:type="paragraph" w:styleId="CommentSubject">
    <w:name w:val="annotation subject"/>
    <w:basedOn w:val="CommentText"/>
    <w:next w:val="CommentText"/>
    <w:link w:val="CommentSubjectChar"/>
    <w:uiPriority w:val="99"/>
    <w:semiHidden/>
    <w:unhideWhenUsed/>
    <w:rsid w:val="00D362D7"/>
    <w:rPr>
      <w:b/>
      <w:bCs/>
    </w:rPr>
  </w:style>
  <w:style w:type="character" w:customStyle="1" w:styleId="CommentSubjectChar">
    <w:name w:val="Comment Subject Char"/>
    <w:basedOn w:val="CommentTextChar"/>
    <w:link w:val="CommentSubject"/>
    <w:uiPriority w:val="99"/>
    <w:semiHidden/>
    <w:rsid w:val="00D362D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4C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6CEC"/>
    <w:pPr>
      <w:ind w:left="720"/>
      <w:contextualSpacing/>
    </w:pPr>
  </w:style>
  <w:style w:type="paragraph" w:styleId="BalloonText">
    <w:name w:val="Balloon Text"/>
    <w:basedOn w:val="Normal"/>
    <w:link w:val="BalloonTextChar"/>
    <w:uiPriority w:val="99"/>
    <w:semiHidden/>
    <w:unhideWhenUsed/>
    <w:rsid w:val="00BD0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26"/>
    <w:rPr>
      <w:rFonts w:ascii="Tahoma" w:hAnsi="Tahoma" w:cs="Tahoma"/>
      <w:sz w:val="16"/>
      <w:szCs w:val="16"/>
    </w:rPr>
  </w:style>
  <w:style w:type="table" w:styleId="TableGrid">
    <w:name w:val="Table Grid"/>
    <w:basedOn w:val="TableNormal"/>
    <w:uiPriority w:val="59"/>
    <w:rsid w:val="00C73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7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B773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B773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B7737"/>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011DD3"/>
    <w:pPr>
      <w:outlineLvl w:val="9"/>
    </w:pPr>
    <w:rPr>
      <w:lang w:eastAsia="ja-JP"/>
    </w:rPr>
  </w:style>
  <w:style w:type="paragraph" w:styleId="TOC2">
    <w:name w:val="toc 2"/>
    <w:basedOn w:val="Normal"/>
    <w:next w:val="Normal"/>
    <w:autoRedefine/>
    <w:uiPriority w:val="39"/>
    <w:unhideWhenUsed/>
    <w:qFormat/>
    <w:rsid w:val="00011DD3"/>
    <w:pPr>
      <w:spacing w:after="100"/>
      <w:ind w:left="220"/>
    </w:pPr>
    <w:rPr>
      <w:rFonts w:eastAsiaTheme="minorEastAsia"/>
      <w:lang w:eastAsia="ja-JP"/>
    </w:rPr>
  </w:style>
  <w:style w:type="paragraph" w:styleId="TOC1">
    <w:name w:val="toc 1"/>
    <w:basedOn w:val="Normal"/>
    <w:next w:val="Normal"/>
    <w:autoRedefine/>
    <w:uiPriority w:val="39"/>
    <w:unhideWhenUsed/>
    <w:qFormat/>
    <w:rsid w:val="00011DD3"/>
    <w:pPr>
      <w:spacing w:after="100"/>
    </w:pPr>
    <w:rPr>
      <w:rFonts w:eastAsiaTheme="minorEastAsia"/>
      <w:lang w:eastAsia="ja-JP"/>
    </w:rPr>
  </w:style>
  <w:style w:type="paragraph" w:styleId="TOC3">
    <w:name w:val="toc 3"/>
    <w:basedOn w:val="Normal"/>
    <w:next w:val="Normal"/>
    <w:autoRedefine/>
    <w:uiPriority w:val="39"/>
    <w:unhideWhenUsed/>
    <w:qFormat/>
    <w:rsid w:val="00011DD3"/>
    <w:pPr>
      <w:spacing w:after="100"/>
      <w:ind w:left="440"/>
    </w:pPr>
    <w:rPr>
      <w:rFonts w:eastAsiaTheme="minorEastAsia"/>
      <w:lang w:eastAsia="ja-JP"/>
    </w:rPr>
  </w:style>
  <w:style w:type="character" w:styleId="Hyperlink">
    <w:name w:val="Hyperlink"/>
    <w:basedOn w:val="DefaultParagraphFont"/>
    <w:uiPriority w:val="99"/>
    <w:unhideWhenUsed/>
    <w:rsid w:val="00011DD3"/>
    <w:rPr>
      <w:color w:val="0000FF" w:themeColor="hyperlink"/>
      <w:u w:val="single"/>
    </w:rPr>
  </w:style>
  <w:style w:type="character" w:customStyle="1" w:styleId="Heading2Char">
    <w:name w:val="Heading 2 Char"/>
    <w:basedOn w:val="DefaultParagraphFont"/>
    <w:link w:val="Heading2"/>
    <w:uiPriority w:val="9"/>
    <w:rsid w:val="00D14C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CC9"/>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6A4B64"/>
    <w:rPr>
      <w:b/>
      <w:bCs/>
      <w:i/>
      <w:iCs/>
      <w:color w:val="4F81BD" w:themeColor="accent1"/>
    </w:rPr>
  </w:style>
  <w:style w:type="character" w:styleId="Strong">
    <w:name w:val="Strong"/>
    <w:basedOn w:val="DefaultParagraphFont"/>
    <w:uiPriority w:val="22"/>
    <w:qFormat/>
    <w:rsid w:val="00720535"/>
    <w:rPr>
      <w:b/>
      <w:bCs/>
    </w:rPr>
  </w:style>
  <w:style w:type="character" w:styleId="CommentReference">
    <w:name w:val="annotation reference"/>
    <w:basedOn w:val="DefaultParagraphFont"/>
    <w:uiPriority w:val="99"/>
    <w:semiHidden/>
    <w:unhideWhenUsed/>
    <w:rsid w:val="00D362D7"/>
    <w:rPr>
      <w:sz w:val="16"/>
      <w:szCs w:val="16"/>
    </w:rPr>
  </w:style>
  <w:style w:type="paragraph" w:styleId="CommentText">
    <w:name w:val="annotation text"/>
    <w:basedOn w:val="Normal"/>
    <w:link w:val="CommentTextChar"/>
    <w:uiPriority w:val="99"/>
    <w:semiHidden/>
    <w:unhideWhenUsed/>
    <w:rsid w:val="00D362D7"/>
    <w:pPr>
      <w:spacing w:line="240" w:lineRule="auto"/>
    </w:pPr>
    <w:rPr>
      <w:sz w:val="20"/>
      <w:szCs w:val="20"/>
    </w:rPr>
  </w:style>
  <w:style w:type="character" w:customStyle="1" w:styleId="CommentTextChar">
    <w:name w:val="Comment Text Char"/>
    <w:basedOn w:val="DefaultParagraphFont"/>
    <w:link w:val="CommentText"/>
    <w:uiPriority w:val="99"/>
    <w:semiHidden/>
    <w:rsid w:val="00D362D7"/>
    <w:rPr>
      <w:sz w:val="20"/>
      <w:szCs w:val="20"/>
    </w:rPr>
  </w:style>
  <w:style w:type="paragraph" w:styleId="CommentSubject">
    <w:name w:val="annotation subject"/>
    <w:basedOn w:val="CommentText"/>
    <w:next w:val="CommentText"/>
    <w:link w:val="CommentSubjectChar"/>
    <w:uiPriority w:val="99"/>
    <w:semiHidden/>
    <w:unhideWhenUsed/>
    <w:rsid w:val="00D362D7"/>
    <w:rPr>
      <w:b/>
      <w:bCs/>
    </w:rPr>
  </w:style>
  <w:style w:type="character" w:customStyle="1" w:styleId="CommentSubjectChar">
    <w:name w:val="Comment Subject Char"/>
    <w:basedOn w:val="CommentTextChar"/>
    <w:link w:val="CommentSubject"/>
    <w:uiPriority w:val="99"/>
    <w:semiHidden/>
    <w:rsid w:val="00D362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checkLogin?username=someone"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hyperlink" Target="http://localhost:8080/api/createEmp" TargetMode="External"/><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image" Target="media/image15.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image" Target="media/image9.png"/><Relationship Id="rId33" Type="http://schemas.openxmlformats.org/officeDocument/2006/relationships/hyperlink" Target="http://localhost:8080/"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yperlink" Target="http://localhost:8080/api/getE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image" Target="media/image3.emf"/><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github.com/naveen-upbeat/JointVenture2k15-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has the essentials to know while working on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07E07-B162-4A9A-803A-CC6445D3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18</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Joint Venture 2k15</vt:lpstr>
    </vt:vector>
  </TitlesOfParts>
  <Company/>
  <LinksUpToDate>false</LinksUpToDate>
  <CharactersWithSpaces>17204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Venture 2k15</dc:title>
  <dc:subject>A techCompeer solution</dc:subject>
  <dc:creator>Naveen</dc:creator>
  <cp:keywords/>
  <dc:description/>
  <cp:lastModifiedBy>Naveen</cp:lastModifiedBy>
  <cp:revision>266</cp:revision>
  <dcterms:created xsi:type="dcterms:W3CDTF">2015-08-17T01:28:00Z</dcterms:created>
  <dcterms:modified xsi:type="dcterms:W3CDTF">2015-09-02T20:20:00Z</dcterms:modified>
</cp:coreProperties>
</file>